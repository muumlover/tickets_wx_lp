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D60" w:rsidRDefault="00296CAF" w:rsidP="00333C23">
      <w:pPr>
        <w:tabs>
          <w:tab w:val="left" w:pos="735"/>
        </w:tabs>
        <w:spacing w:line="360" w:lineRule="auto"/>
        <w:jc w:val="center"/>
        <w:rPr>
          <w:rFonts w:ascii="黑体" w:eastAsia="黑体" w:hAnsi="黑体" w:cs="宋体"/>
          <w:b/>
          <w:sz w:val="36"/>
          <w:szCs w:val="36"/>
        </w:rPr>
      </w:pPr>
      <w:r w:rsidRPr="00296CAF">
        <w:rPr>
          <w:rFonts w:ascii="黑体" w:eastAsia="黑体" w:hAnsi="黑体" w:cs="宋体" w:hint="eastAsia"/>
          <w:b/>
          <w:sz w:val="36"/>
          <w:szCs w:val="36"/>
        </w:rPr>
        <w:t>关于</w:t>
      </w:r>
      <w:del w:id="0" w:author="刘 超" w:date="2019-11-06T18:13:00Z">
        <w:r w:rsidR="00283D60" w:rsidDel="00704CDA">
          <w:rPr>
            <w:rFonts w:ascii="黑体" w:eastAsia="黑体" w:hAnsi="黑体" w:cs="宋体" w:hint="eastAsia"/>
            <w:b/>
            <w:sz w:val="36"/>
            <w:szCs w:val="36"/>
          </w:rPr>
          <w:delText>技术</w:delText>
        </w:r>
        <w:r w:rsidR="00283D60" w:rsidDel="00704CDA">
          <w:rPr>
            <w:rFonts w:ascii="黑体" w:eastAsia="黑体" w:hAnsi="黑体" w:cs="宋体"/>
            <w:b/>
            <w:sz w:val="36"/>
            <w:szCs w:val="36"/>
          </w:rPr>
          <w:delText>开发中心</w:delText>
        </w:r>
      </w:del>
      <w:ins w:id="1" w:author="刘 超" w:date="2019-11-07T10:56:00Z">
        <w:r w:rsidR="00221D79">
          <w:rPr>
            <w:rFonts w:ascii="黑体" w:eastAsia="黑体" w:hAnsi="黑体" w:cs="宋体" w:hint="eastAsia"/>
            <w:b/>
            <w:sz w:val="36"/>
            <w:szCs w:val="36"/>
          </w:rPr>
          <w:t>上海</w:t>
        </w:r>
        <w:r w:rsidR="00221D79">
          <w:rPr>
            <w:rFonts w:ascii="黑体" w:eastAsia="黑体" w:hAnsi="黑体" w:cs="宋体"/>
            <w:b/>
            <w:sz w:val="36"/>
            <w:szCs w:val="36"/>
          </w:rPr>
          <w:t>黄金交易所</w:t>
        </w:r>
      </w:ins>
      <w:r w:rsidR="00283D60">
        <w:rPr>
          <w:rFonts w:ascii="黑体" w:eastAsia="黑体" w:hAnsi="黑体" w:cs="宋体"/>
          <w:b/>
          <w:sz w:val="36"/>
          <w:szCs w:val="36"/>
        </w:rPr>
        <w:t>第五团支部</w:t>
      </w:r>
      <w:del w:id="2" w:author="刘 超" w:date="2019-11-07T10:56:00Z">
        <w:r w:rsidR="00D0426E" w:rsidDel="00221D79">
          <w:rPr>
            <w:rFonts w:ascii="黑体" w:eastAsia="黑体" w:hAnsi="黑体" w:cs="宋体" w:hint="eastAsia"/>
            <w:b/>
            <w:sz w:val="36"/>
            <w:szCs w:val="36"/>
          </w:rPr>
          <w:delText>团</w:delText>
        </w:r>
        <w:r w:rsidR="00D0426E" w:rsidDel="00221D79">
          <w:rPr>
            <w:rFonts w:ascii="黑体" w:eastAsia="黑体" w:hAnsi="黑体" w:cs="宋体"/>
            <w:b/>
            <w:sz w:val="36"/>
            <w:szCs w:val="36"/>
          </w:rPr>
          <w:delText>员</w:delText>
        </w:r>
      </w:del>
      <w:r w:rsidR="00333C23">
        <w:rPr>
          <w:rFonts w:ascii="黑体" w:eastAsia="黑体" w:hAnsi="黑体" w:cs="宋体"/>
          <w:b/>
          <w:sz w:val="36"/>
          <w:szCs w:val="36"/>
        </w:rPr>
        <w:t>自主开发</w:t>
      </w:r>
    </w:p>
    <w:p w:rsidR="00296CAF" w:rsidRPr="00296CAF" w:rsidRDefault="00A039D6" w:rsidP="00333C23">
      <w:pPr>
        <w:tabs>
          <w:tab w:val="left" w:pos="735"/>
        </w:tabs>
        <w:spacing w:line="360" w:lineRule="auto"/>
        <w:jc w:val="center"/>
        <w:rPr>
          <w:rFonts w:ascii="黑体" w:eastAsia="黑体" w:hAnsi="黑体" w:cs="宋体"/>
          <w:b/>
          <w:sz w:val="36"/>
          <w:szCs w:val="36"/>
        </w:rPr>
      </w:pPr>
      <w:r>
        <w:rPr>
          <w:rFonts w:ascii="黑体" w:eastAsia="黑体" w:hAnsi="黑体" w:cs="宋体" w:hint="eastAsia"/>
          <w:b/>
          <w:sz w:val="36"/>
          <w:szCs w:val="36"/>
        </w:rPr>
        <w:t>运动类兴趣小组</w:t>
      </w:r>
      <w:r w:rsidR="00283D60">
        <w:rPr>
          <w:rFonts w:ascii="黑体" w:eastAsia="黑体" w:hAnsi="黑体" w:cs="宋体" w:hint="eastAsia"/>
          <w:b/>
          <w:sz w:val="36"/>
          <w:szCs w:val="36"/>
        </w:rPr>
        <w:t>票</w:t>
      </w:r>
      <w:r w:rsidR="00283D60">
        <w:rPr>
          <w:rFonts w:ascii="黑体" w:eastAsia="黑体" w:hAnsi="黑体" w:cs="宋体"/>
          <w:b/>
          <w:sz w:val="36"/>
          <w:szCs w:val="36"/>
        </w:rPr>
        <w:t>券</w:t>
      </w:r>
      <w:bookmarkStart w:id="3" w:name="_GoBack"/>
      <w:bookmarkEnd w:id="3"/>
      <w:r w:rsidR="00283D60">
        <w:rPr>
          <w:rFonts w:ascii="黑体" w:eastAsia="黑体" w:hAnsi="黑体" w:cs="宋体"/>
          <w:b/>
          <w:sz w:val="36"/>
          <w:szCs w:val="36"/>
        </w:rPr>
        <w:t>领用</w:t>
      </w:r>
      <w:r>
        <w:rPr>
          <w:rFonts w:ascii="黑体" w:eastAsia="黑体" w:hAnsi="黑体" w:cs="宋体" w:hint="eastAsia"/>
          <w:b/>
          <w:sz w:val="36"/>
          <w:szCs w:val="36"/>
        </w:rPr>
        <w:t>小程序</w:t>
      </w:r>
      <w:r w:rsidR="00296CAF" w:rsidRPr="00296CAF">
        <w:rPr>
          <w:rFonts w:ascii="黑体" w:eastAsia="黑体" w:hAnsi="黑体" w:cs="宋体" w:hint="eastAsia"/>
          <w:b/>
          <w:sz w:val="36"/>
          <w:szCs w:val="36"/>
        </w:rPr>
        <w:t>的</w:t>
      </w:r>
      <w:r w:rsidR="00333C23">
        <w:rPr>
          <w:rFonts w:ascii="黑体" w:eastAsia="黑体" w:hAnsi="黑体" w:cs="宋体" w:hint="eastAsia"/>
          <w:b/>
          <w:sz w:val="36"/>
          <w:szCs w:val="36"/>
        </w:rPr>
        <w:t>请示</w:t>
      </w:r>
    </w:p>
    <w:p w:rsidR="00333C23" w:rsidRPr="0026786C" w:rsidRDefault="00333C23" w:rsidP="00296CAF">
      <w:pPr>
        <w:tabs>
          <w:tab w:val="left" w:pos="735"/>
        </w:tabs>
        <w:spacing w:line="360" w:lineRule="auto"/>
        <w:rPr>
          <w:rFonts w:ascii="仿宋" w:eastAsia="仿宋" w:hAnsi="仿宋" w:cs="宋体"/>
          <w:sz w:val="30"/>
          <w:szCs w:val="30"/>
        </w:rPr>
      </w:pPr>
    </w:p>
    <w:p w:rsidR="00296CAF" w:rsidRPr="0026786C" w:rsidRDefault="00333C23" w:rsidP="00296CAF">
      <w:pPr>
        <w:tabs>
          <w:tab w:val="left" w:pos="735"/>
        </w:tabs>
        <w:spacing w:line="360" w:lineRule="auto"/>
        <w:rPr>
          <w:rFonts w:ascii="仿宋" w:eastAsia="仿宋" w:hAnsi="仿宋" w:cs="宋体"/>
          <w:sz w:val="30"/>
          <w:szCs w:val="30"/>
        </w:rPr>
      </w:pPr>
      <w:r w:rsidRPr="0026786C">
        <w:rPr>
          <w:rFonts w:ascii="仿宋" w:eastAsia="仿宋" w:hAnsi="仿宋" w:cs="宋体" w:hint="eastAsia"/>
          <w:sz w:val="30"/>
          <w:szCs w:val="30"/>
        </w:rPr>
        <w:t>王总</w:t>
      </w:r>
      <w:r w:rsidRPr="0026786C">
        <w:rPr>
          <w:rFonts w:ascii="仿宋" w:eastAsia="仿宋" w:hAnsi="仿宋" w:cs="宋体"/>
          <w:sz w:val="30"/>
          <w:szCs w:val="30"/>
        </w:rPr>
        <w:t>、</w:t>
      </w:r>
      <w:r w:rsidR="00296CAF" w:rsidRPr="0026786C">
        <w:rPr>
          <w:rFonts w:ascii="仿宋" w:eastAsia="仿宋" w:hAnsi="仿宋" w:cs="宋体" w:hint="eastAsia"/>
          <w:sz w:val="30"/>
          <w:szCs w:val="30"/>
        </w:rPr>
        <w:t>张主任：</w:t>
      </w:r>
    </w:p>
    <w:p w:rsidR="00242A98" w:rsidRPr="0026786C" w:rsidRDefault="00774853" w:rsidP="003F73A8">
      <w:pPr>
        <w:tabs>
          <w:tab w:val="left" w:pos="735"/>
        </w:tabs>
        <w:spacing w:line="360" w:lineRule="auto"/>
        <w:ind w:firstLineChars="200" w:firstLine="60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宋体" w:hint="eastAsia"/>
          <w:sz w:val="30"/>
          <w:szCs w:val="30"/>
        </w:rPr>
        <w:t>为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进一步增强</w:t>
      </w:r>
      <w:r w:rsidRPr="0026786C">
        <w:rPr>
          <w:rFonts w:ascii="仿宋" w:eastAsia="仿宋" w:hAnsi="仿宋" w:cs="宋体" w:hint="eastAsia"/>
          <w:sz w:val="30"/>
          <w:szCs w:val="30"/>
        </w:rPr>
        <w:t>员工体质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和</w:t>
      </w:r>
      <w:r w:rsidRPr="0026786C">
        <w:rPr>
          <w:rFonts w:ascii="仿宋" w:eastAsia="仿宋" w:hAnsi="仿宋" w:cs="宋体" w:hint="eastAsia"/>
          <w:sz w:val="30"/>
          <w:szCs w:val="30"/>
        </w:rPr>
        <w:t>团体凝聚力，更好地为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金融</w:t>
      </w:r>
      <w:r w:rsidRPr="0026786C">
        <w:rPr>
          <w:rFonts w:ascii="仿宋" w:eastAsia="仿宋" w:hAnsi="仿宋" w:cs="宋体" w:hint="eastAsia"/>
          <w:sz w:val="30"/>
          <w:szCs w:val="30"/>
        </w:rPr>
        <w:t>市场正常运行提供有力的基础保障，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上海</w:t>
      </w:r>
      <w:r w:rsidR="00333C23" w:rsidRPr="0026786C">
        <w:rPr>
          <w:rFonts w:ascii="仿宋" w:eastAsia="仿宋" w:hAnsi="仿宋" w:cs="宋体"/>
          <w:sz w:val="30"/>
          <w:szCs w:val="30"/>
        </w:rPr>
        <w:t>黄金</w:t>
      </w:r>
      <w:r w:rsidRPr="0026786C">
        <w:rPr>
          <w:rFonts w:ascii="仿宋" w:eastAsia="仿宋" w:hAnsi="仿宋" w:cs="宋体" w:hint="eastAsia"/>
          <w:sz w:val="30"/>
          <w:szCs w:val="30"/>
        </w:rPr>
        <w:t>交易所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（上</w:t>
      </w:r>
      <w:r w:rsidR="00333C23" w:rsidRPr="0026786C">
        <w:rPr>
          <w:rFonts w:ascii="仿宋" w:eastAsia="仿宋" w:hAnsi="仿宋" w:cs="宋体"/>
          <w:sz w:val="30"/>
          <w:szCs w:val="30"/>
        </w:rPr>
        <w:t>金所）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以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工</w:t>
      </w:r>
      <w:r w:rsidR="00333C23" w:rsidRPr="0026786C">
        <w:rPr>
          <w:rFonts w:ascii="仿宋" w:eastAsia="仿宋" w:hAnsi="仿宋" w:cs="宋体"/>
          <w:sz w:val="30"/>
          <w:szCs w:val="30"/>
        </w:rPr>
        <w:t>会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兴趣小组为依托，</w:t>
      </w:r>
      <w:r w:rsidRPr="0026786C">
        <w:rPr>
          <w:rFonts w:ascii="仿宋" w:eastAsia="仿宋" w:hAnsi="仿宋" w:cs="宋体" w:hint="eastAsia"/>
          <w:sz w:val="30"/>
          <w:szCs w:val="30"/>
        </w:rPr>
        <w:t>鼓励广大员工积极参与体育锻炼。</w:t>
      </w:r>
      <w:r w:rsidR="00296CA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为解决</w:t>
      </w:r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上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金所</w:t>
      </w:r>
      <w:r w:rsidR="00296CA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自身团体运动项目场地不足的现状，</w:t>
      </w:r>
      <w:r w:rsidRPr="0026786C">
        <w:rPr>
          <w:rFonts w:ascii="仿宋" w:eastAsia="仿宋" w:hAnsi="仿宋" w:cs="宋体" w:hint="eastAsia"/>
          <w:sz w:val="30"/>
          <w:szCs w:val="30"/>
        </w:rPr>
        <w:t>由一兆韦德统一为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游泳、羽毛球、篮球、足球</w:t>
      </w:r>
      <w:r w:rsidR="00333C23" w:rsidRPr="0026786C">
        <w:rPr>
          <w:rFonts w:ascii="仿宋" w:eastAsia="仿宋" w:hAnsi="仿宋" w:cs="宋体"/>
          <w:sz w:val="30"/>
          <w:szCs w:val="30"/>
        </w:rPr>
        <w:t>、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瑜</w:t>
      </w:r>
      <w:r w:rsidR="00333C23" w:rsidRPr="0026786C">
        <w:rPr>
          <w:rFonts w:ascii="仿宋" w:eastAsia="仿宋" w:hAnsi="仿宋" w:cs="宋体"/>
          <w:sz w:val="30"/>
          <w:szCs w:val="30"/>
        </w:rPr>
        <w:t>珈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等</w:t>
      </w:r>
      <w:r w:rsidR="00333C23" w:rsidRPr="0026786C">
        <w:rPr>
          <w:rFonts w:ascii="仿宋" w:eastAsia="仿宋" w:hAnsi="仿宋" w:cs="宋体"/>
          <w:sz w:val="30"/>
          <w:szCs w:val="30"/>
        </w:rPr>
        <w:t>五个兴趣小组</w:t>
      </w:r>
      <w:r w:rsidR="00333C23" w:rsidRPr="0026786C">
        <w:rPr>
          <w:rFonts w:ascii="仿宋" w:eastAsia="仿宋" w:hAnsi="仿宋" w:cs="宋体" w:hint="eastAsia"/>
          <w:sz w:val="30"/>
          <w:szCs w:val="30"/>
        </w:rPr>
        <w:t>提供</w:t>
      </w:r>
      <w:r w:rsidR="00333C23" w:rsidRPr="0026786C">
        <w:rPr>
          <w:rFonts w:ascii="仿宋" w:eastAsia="仿宋" w:hAnsi="仿宋" w:cs="宋体"/>
          <w:sz w:val="30"/>
          <w:szCs w:val="30"/>
        </w:rPr>
        <w:t>场地服务</w:t>
      </w:r>
      <w:r w:rsidRPr="0026786C">
        <w:rPr>
          <w:rFonts w:ascii="仿宋" w:eastAsia="仿宋" w:hAnsi="仿宋" w:cs="宋体" w:hint="eastAsia"/>
          <w:sz w:val="30"/>
          <w:szCs w:val="30"/>
        </w:rPr>
        <w:t>。</w:t>
      </w:r>
      <w:r w:rsidR="003F73A8" w:rsidRPr="0026786C">
        <w:rPr>
          <w:rFonts w:ascii="仿宋" w:eastAsia="仿宋" w:hAnsi="仿宋" w:cs="宋体" w:hint="eastAsia"/>
          <w:sz w:val="30"/>
          <w:szCs w:val="30"/>
        </w:rPr>
        <w:t>目前</w:t>
      </w:r>
      <w:r w:rsidR="00D95D8B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各兴趣小组有序开展活动，既丰富了职工的业务文化生活，锻炼体质、陶冶情操，而且增进了职工之间的沟通和交流，有效地引导职工释放压力、快乐工作、幸福生活。</w:t>
      </w:r>
    </w:p>
    <w:p w:rsidR="00283D60" w:rsidRPr="0026786C" w:rsidRDefault="000A7883" w:rsidP="00283D60">
      <w:pPr>
        <w:ind w:firstLine="66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目前运动兴趣小组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活动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运转流程为：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工会工作人员统一购买纸质兴趣小组活动专用券（券号连续），每周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为一周期，按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羽毛球、篮球、游泳等</w:t>
      </w:r>
      <w:r w:rsidR="00D16977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运动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类型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，参加运动的员工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签字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领用活动专用券，</w:t>
      </w:r>
      <w:r w:rsidR="00F24747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按组别</w:t>
      </w:r>
      <w:r w:rsidR="00A104B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凭专用券去一兆韦德</w:t>
      </w:r>
      <w:r w:rsidR="00794598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进场运动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。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同时工会工作人员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每周按运动类别统计领用券张数，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一兆韦德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凭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收取的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领用券张数</w:t>
      </w:r>
      <w:r w:rsidR="002210D1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按租赁协议书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与交易所核对</w:t>
      </w:r>
      <w:r w:rsidR="003B721F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结算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。</w:t>
      </w:r>
    </w:p>
    <w:p w:rsidR="00054C5B" w:rsidRDefault="006B05F8" w:rsidP="0026786C">
      <w:pPr>
        <w:ind w:firstLine="660"/>
        <w:rPr>
          <w:ins w:id="4" w:author="刘 超" w:date="2019-11-06T14:34:00Z"/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运转一年</w:t>
      </w:r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多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来，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随着</w:t>
      </w:r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参加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兴趣小组的</w:t>
      </w:r>
      <w:r w:rsidR="00B61725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员工不断增加，且全程手工操作，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出现</w:t>
      </w:r>
      <w:ins w:id="5" w:author="刘 超" w:date="2019-11-06T14:33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员工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领券</w:t>
        </w:r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换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券不方便，</w:t>
        </w:r>
      </w:ins>
      <w:del w:id="6" w:author="刘 超" w:date="2019-11-06T14:33:00Z">
        <w:r w:rsidR="00B61725" w:rsidRPr="0026786C" w:rsidDel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领券员工</w:delText>
        </w:r>
      </w:del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领券</w:t>
      </w:r>
      <w:ins w:id="7" w:author="刘 超" w:date="2019-11-06T14:33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后</w:t>
        </w:r>
      </w:ins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不参加活动且不退还</w:t>
      </w:r>
      <w:r w:rsidR="00F24747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作废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，领券时填券号笔误等问题，</w:t>
      </w:r>
      <w:r w:rsidR="00A96A8A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致使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核对结算容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lastRenderedPageBreak/>
        <w:t>易出差错，增加工作人员工作量</w:t>
      </w:r>
      <w:ins w:id="8" w:author="刘 超" w:date="2019-11-06T14:34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等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问题</w:t>
        </w:r>
      </w:ins>
      <w:r w:rsidR="00A96A8A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。</w:t>
      </w:r>
    </w:p>
    <w:p w:rsidR="00BB2286" w:rsidRDefault="0027331A" w:rsidP="0026786C">
      <w:pPr>
        <w:ind w:firstLine="660"/>
        <w:rPr>
          <w:ins w:id="9" w:author="刘 超" w:date="2019-11-06T14:41:00Z"/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ins w:id="10" w:author="刘 超" w:date="2019-11-06T18:23:00Z">
        <w:r w:rsidRPr="0027331A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上海</w:t>
        </w:r>
        <w:r w:rsidRPr="0027331A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黄金交易所</w:t>
        </w:r>
      </w:ins>
      <w:del w:id="11" w:author="刘 超" w:date="2019-11-06T14:35:00Z">
        <w:r w:rsidR="00A96A8A" w:rsidRPr="0026786C" w:rsidDel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为解决上述问题，</w:delText>
        </w:r>
      </w:del>
      <w:del w:id="12" w:author="刘 超" w:date="2019-11-06T18:14:00Z">
        <w:r w:rsidR="00333C23" w:rsidRPr="0026786C" w:rsidDel="00704CDA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技术开发</w:delText>
        </w:r>
        <w:r w:rsidR="00333C23" w:rsidRPr="0026786C" w:rsidDel="00704CDA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delText>中心</w:delText>
        </w:r>
      </w:del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第</w:t>
      </w:r>
      <w:r w:rsidR="00333C23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五团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支部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根据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自身的工作特点，组成了一个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业余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技术兴趣小组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主要由</w:t>
      </w:r>
      <w:del w:id="13" w:author="刘 超" w:date="2019-11-06T18:14:00Z">
        <w:r w:rsidR="00283D60" w:rsidRPr="0026786C" w:rsidDel="00704CDA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开发中心</w:delText>
        </w:r>
      </w:del>
      <w:ins w:id="14" w:author="刘 超" w:date="2019-11-06T18:15:00Z">
        <w:r w:rsidR="00704CDA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负责</w:t>
        </w:r>
        <w:r w:rsidR="00704CDA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开发、测试的</w:t>
        </w:r>
      </w:ins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团员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青年组成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，平常</w:t>
      </w:r>
      <w:del w:id="15" w:author="刘 超" w:date="2019-11-06T18:18:00Z">
        <w:r w:rsidR="00283D60" w:rsidRPr="0026786C" w:rsidDel="009105EE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delText>在</w:delText>
        </w:r>
      </w:del>
      <w:ins w:id="16" w:author="刘 超" w:date="2019-11-06T18:18:00Z">
        <w:r w:rsidR="009105EE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利用</w:t>
        </w:r>
      </w:ins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业余时间研究一些提高工作效率的方法和工具，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同时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也会研究一些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时下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流行或者大家感兴趣的技术。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目前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已产出周报系统、会议室预定系统</w:t>
      </w:r>
      <w:del w:id="17" w:author="刘 超" w:date="2019-11-06T14:35:00Z">
        <w:r w:rsidR="00283D60" w:rsidRPr="0026786C" w:rsidDel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delText>、通讯录小程序</w:delText>
        </w:r>
      </w:del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等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实用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工具。</w:t>
      </w:r>
    </w:p>
    <w:p w:rsidR="00805694" w:rsidRDefault="009105EE" w:rsidP="0026786C">
      <w:pPr>
        <w:ind w:firstLine="66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ins w:id="18" w:author="刘 超" w:date="2019-11-06T18:18:00Z">
        <w:r w:rsidRPr="0026786C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业余</w:t>
        </w:r>
      </w:ins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技术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兴趣小组</w:t>
      </w:r>
      <w:r w:rsidR="00333C23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团员青年</w:t>
      </w:r>
      <w:ins w:id="19" w:author="刘 超" w:date="2019-11-06T14:36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为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解决</w:t>
        </w:r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票券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使用过程中多方的痛点，发扬团员</w:t>
        </w:r>
      </w:ins>
      <w:ins w:id="20" w:author="刘 超" w:date="2019-11-06T14:37:00Z"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的积极主动性，萌发了制作</w:t>
        </w:r>
      </w:ins>
      <w:ins w:id="21" w:author="刘 超" w:date="2019-11-06T14:39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线上</w:t>
        </w:r>
      </w:ins>
      <w:ins w:id="22" w:author="刘 超" w:date="2019-11-06T14:37:00Z"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票券领用</w:t>
        </w:r>
      </w:ins>
      <w:ins w:id="23" w:author="刘 超" w:date="2019-11-06T14:39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助手</w:t>
        </w:r>
      </w:ins>
      <w:ins w:id="24" w:author="刘 超" w:date="2019-11-06T14:37:00Z"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的想法，</w:t>
        </w:r>
      </w:ins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经过多次</w:t>
      </w:r>
      <w:ins w:id="25" w:author="刘 超" w:date="2019-11-06T14:38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与</w:t>
        </w:r>
        <w:r w:rsidR="00054C5B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工会、财务部、</w:t>
        </w:r>
      </w:ins>
      <w:del w:id="26" w:author="刘 超" w:date="2019-11-06T14:38:00Z">
        <w:r w:rsidR="00283D60" w:rsidRPr="0026786C" w:rsidDel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论证修改以及与</w:delText>
        </w:r>
      </w:del>
      <w:ins w:id="27" w:author="刘 超" w:date="2019-11-06T14:38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以及</w:t>
        </w:r>
      </w:ins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一兆韦德</w:t>
      </w:r>
      <w:ins w:id="28" w:author="刘 超" w:date="2019-11-06T14:38:00Z"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的</w:t>
        </w:r>
        <w:r w:rsidR="00054C5B" w:rsidRPr="0026786C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沟通调整</w:t>
        </w:r>
        <w:r w:rsidR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和</w:t>
        </w:r>
        <w:r w:rsidR="00054C5B" w:rsidRPr="0026786C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论证修改</w:t>
        </w:r>
      </w:ins>
      <w:ins w:id="29" w:author="刘 超" w:date="2019-11-06T14:41:00Z">
        <w:r w:rsidR="00BB2286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t>后</w:t>
        </w:r>
      </w:ins>
      <w:del w:id="30" w:author="刘 超" w:date="2019-11-06T14:38:00Z">
        <w:r w:rsidR="00283D60" w:rsidRPr="0026786C" w:rsidDel="00054C5B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沟通调整</w:delText>
        </w:r>
      </w:del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，自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主</w:t>
      </w:r>
      <w:r w:rsidR="00A96A8A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研究开发</w:t>
      </w:r>
      <w:r w:rsidR="0026786C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出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票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券领用</w:t>
      </w:r>
      <w:r w:rsidR="00A96A8A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小程序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（详见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附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件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）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，</w:t>
      </w:r>
      <w:r w:rsidR="0026786C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经过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第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五团支部</w:t>
      </w:r>
      <w:del w:id="31" w:author="刘 超" w:date="2019-11-06T18:16:00Z">
        <w:r w:rsidR="00805694" w:rsidDel="009105EE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系统测试</w:delText>
        </w:r>
        <w:r w:rsidR="00805694" w:rsidDel="009105EE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delText>组</w:delText>
        </w:r>
        <w:r w:rsidR="00805694" w:rsidDel="009105EE">
          <w:rPr>
            <w:rFonts w:ascii="仿宋" w:eastAsia="仿宋" w:hAnsi="仿宋" w:cs="黑体" w:hint="eastAsia"/>
            <w:color w:val="000000"/>
            <w:sz w:val="30"/>
            <w:szCs w:val="30"/>
            <w:shd w:val="clear" w:color="auto" w:fill="FFFFFF"/>
          </w:rPr>
          <w:delText>团</w:delText>
        </w:r>
        <w:r w:rsidR="00805694" w:rsidDel="009105EE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delText>员</w:delText>
        </w:r>
      </w:del>
      <w:ins w:id="32" w:author="刘 超" w:date="2019-11-06T14:40:00Z">
        <w:r w:rsidR="001E413D">
          <w:rPr>
            <w:rFonts w:ascii="仿宋" w:eastAsia="仿宋" w:hAnsi="仿宋" w:cs="黑体"/>
            <w:color w:val="000000"/>
            <w:sz w:val="30"/>
            <w:szCs w:val="30"/>
            <w:shd w:val="clear" w:color="auto" w:fill="FFFFFF"/>
          </w:rPr>
          <w:t>团员的共同</w:t>
        </w:r>
      </w:ins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验</w:t>
      </w:r>
      <w:r w:rsidR="0026786C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证</w:t>
      </w:r>
      <w:r w:rsidR="0026786C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，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小程序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能够满足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票券管理办法的规定，是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一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套较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完整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的线上半自动化票券管理系统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具备</w:t>
      </w:r>
      <w:r w:rsid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</w:t>
      </w:r>
      <w:r w:rsid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行条件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。</w:t>
      </w:r>
    </w:p>
    <w:p w:rsidR="00283D60" w:rsidRPr="0026786C" w:rsidRDefault="00805694" w:rsidP="0026786C">
      <w:pPr>
        <w:ind w:firstLine="66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805694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运动类兴趣小组票</w:t>
      </w:r>
      <w:r w:rsidRPr="00805694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券领用</w:t>
      </w:r>
      <w:r w:rsidR="0026786C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小</w:t>
      </w:r>
      <w:r w:rsidR="0026786C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程序的开发运行能够进一步</w:t>
      </w:r>
      <w:r w:rsidR="0026786C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加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强</w:t>
      </w:r>
      <w:r>
        <w:rPr>
          <w:rFonts w:ascii="仿宋" w:eastAsia="仿宋" w:hAnsi="仿宋" w:hint="eastAsia"/>
          <w:sz w:val="30"/>
          <w:szCs w:val="30"/>
        </w:rPr>
        <w:t>对</w:t>
      </w:r>
      <w:r w:rsidR="00283D60"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兴趣小组系统化规范化管理</w:t>
      </w:r>
      <w:r w:rsidR="00283D60"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，减少人工消耗和核对结算误差，提高办公效率，</w:t>
      </w:r>
      <w:r w:rsid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拟</w:t>
      </w:r>
      <w:r w:rsid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投入运行使用。</w:t>
      </w:r>
    </w:p>
    <w:p w:rsidR="00242A98" w:rsidRPr="0026786C" w:rsidRDefault="007C2AE3" w:rsidP="0026786C">
      <w:pPr>
        <w:ind w:firstLineChars="200" w:firstLine="60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以上妥否，请示。</w:t>
      </w:r>
    </w:p>
    <w:p w:rsidR="007C2AE3" w:rsidRPr="0026786C" w:rsidRDefault="007C2AE3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</w:p>
    <w:p w:rsidR="00283D60" w:rsidRDefault="00283D60" w:rsidP="00805694">
      <w:pPr>
        <w:ind w:firstLine="600"/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附件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：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运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动类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兴趣</w:t>
      </w:r>
      <w:r w:rsidRPr="0026786C"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小组</w:t>
      </w:r>
      <w:r w:rsidRPr="0026786C"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票券领用小程序</w:t>
      </w:r>
    </w:p>
    <w:p w:rsidR="00805694" w:rsidRDefault="00805694" w:rsidP="00805694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</w:p>
    <w:p w:rsidR="00805694" w:rsidRDefault="00805694" w:rsidP="00805694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 xml:space="preserve">                                </w:t>
      </w:r>
      <w:r>
        <w:rPr>
          <w:rFonts w:ascii="仿宋" w:eastAsia="仿宋" w:hAnsi="仿宋" w:cs="黑体" w:hint="eastAsia"/>
          <w:color w:val="000000"/>
          <w:sz w:val="30"/>
          <w:szCs w:val="30"/>
          <w:shd w:val="clear" w:color="auto" w:fill="FFFFFF"/>
        </w:rPr>
        <w:t>上海</w:t>
      </w: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t>黄金交易所团委、工会</w:t>
      </w:r>
    </w:p>
    <w:p w:rsidR="00805694" w:rsidRPr="00805694" w:rsidRDefault="00805694" w:rsidP="00805694">
      <w:pP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</w:pPr>
      <w:r>
        <w:rPr>
          <w:rFonts w:ascii="仿宋" w:eastAsia="仿宋" w:hAnsi="仿宋" w:cs="黑体"/>
          <w:color w:val="000000"/>
          <w:sz w:val="30"/>
          <w:szCs w:val="30"/>
          <w:shd w:val="clear" w:color="auto" w:fill="FFFFFF"/>
        </w:rPr>
        <w:lastRenderedPageBreak/>
        <w:t xml:space="preserve">                                    2019年11月5日</w:t>
      </w:r>
    </w:p>
    <w:sectPr w:rsidR="00805694" w:rsidRPr="00805694" w:rsidSect="00B14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857" w:rsidRDefault="008F5857" w:rsidP="0048006C">
      <w:r>
        <w:separator/>
      </w:r>
    </w:p>
  </w:endnote>
  <w:endnote w:type="continuationSeparator" w:id="0">
    <w:p w:rsidR="008F5857" w:rsidRDefault="008F5857" w:rsidP="00480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857" w:rsidRDefault="008F5857" w:rsidP="0048006C">
      <w:r>
        <w:separator/>
      </w:r>
    </w:p>
  </w:footnote>
  <w:footnote w:type="continuationSeparator" w:id="0">
    <w:p w:rsidR="008F5857" w:rsidRDefault="008F5857" w:rsidP="00480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196E"/>
    <w:multiLevelType w:val="multilevel"/>
    <w:tmpl w:val="0E9E1D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C77E94"/>
    <w:multiLevelType w:val="multilevel"/>
    <w:tmpl w:val="87121E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425" w:hanging="425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693"/>
        </w:tabs>
        <w:ind w:left="0" w:firstLine="0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7265592E"/>
    <w:multiLevelType w:val="multilevel"/>
    <w:tmpl w:val="5B565146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刘 超">
    <w15:presenceInfo w15:providerId="Windows Live" w15:userId="6525b95fd9e95b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006C"/>
    <w:rsid w:val="000028E7"/>
    <w:rsid w:val="00034803"/>
    <w:rsid w:val="00054C5B"/>
    <w:rsid w:val="000A7883"/>
    <w:rsid w:val="001E413D"/>
    <w:rsid w:val="002210D1"/>
    <w:rsid w:val="00221D79"/>
    <w:rsid w:val="00242A98"/>
    <w:rsid w:val="0026786C"/>
    <w:rsid w:val="0027331A"/>
    <w:rsid w:val="00276D29"/>
    <w:rsid w:val="00283D60"/>
    <w:rsid w:val="002867A0"/>
    <w:rsid w:val="00296CAF"/>
    <w:rsid w:val="00333C23"/>
    <w:rsid w:val="003B721F"/>
    <w:rsid w:val="003F73A8"/>
    <w:rsid w:val="0048006C"/>
    <w:rsid w:val="006A47FB"/>
    <w:rsid w:val="006B05F8"/>
    <w:rsid w:val="00704CDA"/>
    <w:rsid w:val="00746F75"/>
    <w:rsid w:val="00774853"/>
    <w:rsid w:val="00794598"/>
    <w:rsid w:val="007C2AE3"/>
    <w:rsid w:val="00805694"/>
    <w:rsid w:val="008F5857"/>
    <w:rsid w:val="008F6319"/>
    <w:rsid w:val="009105EE"/>
    <w:rsid w:val="00A039D6"/>
    <w:rsid w:val="00A104B3"/>
    <w:rsid w:val="00A16896"/>
    <w:rsid w:val="00A216C4"/>
    <w:rsid w:val="00A8000D"/>
    <w:rsid w:val="00A824B4"/>
    <w:rsid w:val="00A96A8A"/>
    <w:rsid w:val="00B145E3"/>
    <w:rsid w:val="00B37D56"/>
    <w:rsid w:val="00B61725"/>
    <w:rsid w:val="00B84B9C"/>
    <w:rsid w:val="00BB2286"/>
    <w:rsid w:val="00C1342E"/>
    <w:rsid w:val="00C64D2A"/>
    <w:rsid w:val="00C95D83"/>
    <w:rsid w:val="00D0426E"/>
    <w:rsid w:val="00D16977"/>
    <w:rsid w:val="00D95D8B"/>
    <w:rsid w:val="00E41041"/>
    <w:rsid w:val="00E63CA8"/>
    <w:rsid w:val="00F24747"/>
    <w:rsid w:val="00F631DE"/>
    <w:rsid w:val="00FB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F95917-B84A-4016-9EA8-D44B8F69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5E3"/>
    <w:pPr>
      <w:widowControl w:val="0"/>
      <w:jc w:val="both"/>
    </w:pPr>
  </w:style>
  <w:style w:type="paragraph" w:styleId="1">
    <w:name w:val="heading 1"/>
    <w:aliases w:val="Heading 0,H1,h1,Level 1 Head,PIM 1,Section Head,l1,1,level 1,heading 1,Chapter Headline,A MAJOR/BOLD,Company Index,Chapter Name,章,Header 1,Header1,Fab-1,1st level,H11,H12,H13,H14,H15,H16,H17,Heading One,Heading 01,h11,Level 1 Head1,PIM 11,l11,head1"/>
    <w:basedOn w:val="a"/>
    <w:next w:val="a"/>
    <w:link w:val="1Char"/>
    <w:autoRedefine/>
    <w:uiPriority w:val="9"/>
    <w:qFormat/>
    <w:rsid w:val="00283D60"/>
    <w:pPr>
      <w:keepNext/>
      <w:keepLines/>
      <w:numPr>
        <w:numId w:val="1"/>
      </w:numPr>
      <w:adjustRightInd w:val="0"/>
      <w:snapToGrid w:val="0"/>
      <w:spacing w:before="360" w:line="360" w:lineRule="atLeast"/>
      <w:jc w:val="center"/>
      <w:outlineLvl w:val="0"/>
    </w:pPr>
    <w:rPr>
      <w:rFonts w:ascii="黑体" w:eastAsia="黑体" w:hAnsi="Times New Roman" w:cs="Times New Roman"/>
      <w:b/>
      <w:bCs/>
      <w:kern w:val="44"/>
      <w:sz w:val="30"/>
      <w:szCs w:val="44"/>
    </w:rPr>
  </w:style>
  <w:style w:type="paragraph" w:styleId="2">
    <w:name w:val="heading 2"/>
    <w:aliases w:val="Heading 2 Hidden,Heading 2 CCBS,H2,heading 2,第一章 标题 2,ISO1,h2,2nd level,2,Header 2,Titre3,Level 2 Head,h2 main heading,Subhead A,B Sub/Bold,B Sub/Bold1,B Sub/Bold2,B Sub/Bold11,h2 main heading1,h2 main heading2,B Sub/Bold3,B Sub/Bold12,B Sub/Bold4"/>
    <w:basedOn w:val="a"/>
    <w:next w:val="a"/>
    <w:link w:val="2Char"/>
    <w:autoRedefine/>
    <w:uiPriority w:val="9"/>
    <w:qFormat/>
    <w:rsid w:val="00283D60"/>
    <w:pPr>
      <w:keepNext/>
      <w:keepLines/>
      <w:numPr>
        <w:ilvl w:val="1"/>
        <w:numId w:val="1"/>
      </w:numPr>
      <w:adjustRightInd w:val="0"/>
      <w:snapToGrid w:val="0"/>
      <w:spacing w:before="240" w:after="100" w:afterAutospacing="1" w:line="360" w:lineRule="atLeast"/>
      <w:jc w:val="left"/>
      <w:outlineLvl w:val="1"/>
    </w:pPr>
    <w:rPr>
      <w:rFonts w:ascii="Arial" w:eastAsia="黑体" w:hAnsi="Arial" w:cs="Times New Roman"/>
      <w:b/>
      <w:bCs/>
      <w:sz w:val="28"/>
      <w:szCs w:val="32"/>
    </w:rPr>
  </w:style>
  <w:style w:type="paragraph" w:styleId="3">
    <w:name w:val="heading 3"/>
    <w:aliases w:val="Heading 3 - old,H3,l3,CT,Level 3 Head,h3,3rd level,heading 3,h3 sub heading,head3,C Sub-Sub/Italic,Head 3,Head 31,Head 32,C Sub-Sub/Italic1,Project Index,3,list 3,H3-Heading 3,l3.3,Bold Head,bh,PRTM Heading 3,BOD 0,Heading 3 - old1,H31,l31,CT1"/>
    <w:basedOn w:val="a"/>
    <w:next w:val="a"/>
    <w:link w:val="3Char"/>
    <w:autoRedefine/>
    <w:uiPriority w:val="9"/>
    <w:qFormat/>
    <w:rsid w:val="00283D60"/>
    <w:pPr>
      <w:keepNext/>
      <w:keepLines/>
      <w:numPr>
        <w:ilvl w:val="2"/>
        <w:numId w:val="1"/>
      </w:numPr>
      <w:adjustRightInd w:val="0"/>
      <w:snapToGrid w:val="0"/>
      <w:spacing w:before="240" w:after="100" w:afterAutospacing="1" w:line="360" w:lineRule="atLeast"/>
      <w:jc w:val="left"/>
      <w:outlineLvl w:val="2"/>
    </w:pPr>
    <w:rPr>
      <w:rFonts w:ascii="黑体" w:eastAsia="黑体" w:hAnsi="Times New Roman" w:cs="Times New Roman"/>
      <w:b/>
      <w:bCs/>
      <w:sz w:val="24"/>
      <w:szCs w:val="32"/>
    </w:rPr>
  </w:style>
  <w:style w:type="paragraph" w:styleId="4">
    <w:name w:val="heading 4"/>
    <w:aliases w:val="h4,H4,bullet,bl,bb,PIM 4,Fab-4,T5,三级,h41,H41,bullet1,bl1,bb1,h42,H42,bullet2,bl2,bb2,h411,H411,bullet11,bl11,bb11,h43,H43,bullet3,bl3,bb3,h412,H412,bullet12,bl12,bb12,h421,H421,bullet21,bl21,bb21,h4111,H4111,bullet111,bl111,bb111,h44,H44,Heading 4"/>
    <w:basedOn w:val="a0"/>
    <w:next w:val="a"/>
    <w:link w:val="4Char"/>
    <w:autoRedefine/>
    <w:uiPriority w:val="9"/>
    <w:qFormat/>
    <w:rsid w:val="00283D60"/>
    <w:pPr>
      <w:keepNext/>
      <w:keepLines/>
      <w:numPr>
        <w:ilvl w:val="3"/>
        <w:numId w:val="1"/>
      </w:numPr>
      <w:spacing w:before="240" w:line="300" w:lineRule="auto"/>
      <w:ind w:firstLineChars="0" w:firstLine="0"/>
      <w:jc w:val="left"/>
      <w:outlineLvl w:val="3"/>
    </w:pPr>
    <w:rPr>
      <w:rFonts w:ascii="宋体" w:eastAsia="宋体" w:hAnsi="宋体" w:cs="Times New Roman"/>
      <w:b/>
      <w:szCs w:val="21"/>
    </w:rPr>
  </w:style>
  <w:style w:type="paragraph" w:styleId="5">
    <w:name w:val="heading 5"/>
    <w:aliases w:val="H5,First Bullet,L5,dash,ds,dd,H51,First Bullet1,L51,51,dash1,ds1,dd1,H52,First Bullet2,L52,52,dash2,ds2,dd2,H53,First Bullet3,L53,53,dash3,ds3,dd3,H54,First Bullet4,L54,54,dash4,ds4,dd4,H55,First Bullet5,L55,55,dash5,ds5,dd5,H56,First Bullet6,5"/>
    <w:basedOn w:val="a"/>
    <w:next w:val="a"/>
    <w:link w:val="5Char"/>
    <w:autoRedefine/>
    <w:uiPriority w:val="9"/>
    <w:qFormat/>
    <w:rsid w:val="00283D60"/>
    <w:pPr>
      <w:keepNext/>
      <w:keepLines/>
      <w:numPr>
        <w:ilvl w:val="4"/>
        <w:numId w:val="1"/>
      </w:numPr>
      <w:tabs>
        <w:tab w:val="left" w:pos="840"/>
        <w:tab w:val="left" w:pos="1260"/>
      </w:tabs>
      <w:adjustRightInd w:val="0"/>
      <w:snapToGrid w:val="0"/>
      <w:spacing w:before="240" w:after="100" w:afterAutospacing="1" w:line="360" w:lineRule="atLeast"/>
      <w:jc w:val="left"/>
      <w:outlineLvl w:val="4"/>
    </w:pPr>
    <w:rPr>
      <w:rFonts w:ascii="宋体" w:eastAsia="宋体" w:hAnsi="Times New Roman" w:cs="Times New Roman"/>
      <w:b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480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8006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0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8006C"/>
    <w:rPr>
      <w:sz w:val="18"/>
      <w:szCs w:val="18"/>
    </w:rPr>
  </w:style>
  <w:style w:type="character" w:customStyle="1" w:styleId="1Char">
    <w:name w:val="标题 1 Char"/>
    <w:aliases w:val="Heading 0 Char,H1 Char,h1 Char,Level 1 Head Char,PIM 1 Char,Section Head Char,l1 Char,1 Char,level 1 Char,heading 1 Char,Chapter Headline Char,A MAJOR/BOLD Char,Company Index Char,Chapter Name Char,章 Char,Header 1 Char,Header1 Char,Fab-1 Char"/>
    <w:basedOn w:val="a1"/>
    <w:link w:val="1"/>
    <w:uiPriority w:val="9"/>
    <w:rsid w:val="00283D60"/>
    <w:rPr>
      <w:rFonts w:ascii="黑体" w:eastAsia="黑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aliases w:val="Heading 2 Hidden Char,Heading 2 CCBS Char,H2 Char,heading 2 Char,第一章 标题 2 Char,ISO1 Char,h2 Char,2nd level Char,2 Char,Header 2 Char,Titre3 Char,Level 2 Head Char,h2 main heading Char,Subhead A Char,B Sub/Bold Char,B Sub/Bold1 Char"/>
    <w:basedOn w:val="a1"/>
    <w:link w:val="2"/>
    <w:uiPriority w:val="9"/>
    <w:rsid w:val="00283D60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aliases w:val="Heading 3 - old Char,H3 Char,l3 Char,CT Char,Level 3 Head Char,h3 Char,3rd level Char,heading 3 Char,h3 sub heading Char,head3 Char,C Sub-Sub/Italic Char,Head 3 Char,Head 31 Char,Head 32 Char,C Sub-Sub/Italic1 Char,Project Index Char,3 Char"/>
    <w:basedOn w:val="a1"/>
    <w:link w:val="3"/>
    <w:uiPriority w:val="9"/>
    <w:rsid w:val="00283D60"/>
    <w:rPr>
      <w:rFonts w:ascii="黑体" w:eastAsia="黑体" w:hAnsi="Times New Roman" w:cs="Times New Roman"/>
      <w:b/>
      <w:bCs/>
      <w:sz w:val="24"/>
      <w:szCs w:val="32"/>
    </w:rPr>
  </w:style>
  <w:style w:type="character" w:customStyle="1" w:styleId="4Char">
    <w:name w:val="标题 4 Char"/>
    <w:aliases w:val="h4 Char,H4 Char,bullet Char,bl Char,bb Char,PIM 4 Char,Fab-4 Char,T5 Char,三级 Char,h41 Char,H41 Char,bullet1 Char,bl1 Char,bb1 Char,h42 Char,H42 Char,bullet2 Char,bl2 Char,bb2 Char,h411 Char,H411 Char,bullet11 Char,bl11 Char,bb11 Char,h43 Char"/>
    <w:basedOn w:val="a1"/>
    <w:link w:val="4"/>
    <w:uiPriority w:val="9"/>
    <w:rsid w:val="00283D60"/>
    <w:rPr>
      <w:rFonts w:ascii="宋体" w:eastAsia="宋体" w:hAnsi="宋体" w:cs="Times New Roman"/>
      <w:b/>
      <w:szCs w:val="21"/>
    </w:rPr>
  </w:style>
  <w:style w:type="character" w:customStyle="1" w:styleId="5Char">
    <w:name w:val="标题 5 Char"/>
    <w:aliases w:val="H5 Char,First Bullet Char,L5 Char,dash Char,ds Char,dd Char,H51 Char,First Bullet1 Char,L51 Char,51 Char,dash1 Char,ds1 Char,dd1 Char,H52 Char,First Bullet2 Char,L52 Char,52 Char,dash2 Char,ds2 Char,dd2 Char,H53 Char,First Bullet3 Char,53 Char"/>
    <w:basedOn w:val="a1"/>
    <w:link w:val="5"/>
    <w:uiPriority w:val="9"/>
    <w:rsid w:val="00283D60"/>
    <w:rPr>
      <w:rFonts w:ascii="宋体" w:eastAsia="宋体" w:hAnsi="Times New Roman" w:cs="Times New Roman"/>
      <w:b/>
      <w:szCs w:val="28"/>
    </w:rPr>
  </w:style>
  <w:style w:type="paragraph" w:styleId="a6">
    <w:name w:val="List Paragraph"/>
    <w:aliases w:val="List narrow"/>
    <w:basedOn w:val="a"/>
    <w:link w:val="Char1"/>
    <w:uiPriority w:val="34"/>
    <w:qFormat/>
    <w:rsid w:val="00283D60"/>
    <w:pPr>
      <w:spacing w:line="360" w:lineRule="auto"/>
      <w:ind w:firstLineChars="200" w:firstLine="420"/>
    </w:pPr>
    <w:rPr>
      <w:rFonts w:ascii="宋体" w:eastAsia="宋体" w:hAnsi="宋体" w:cs="Times New Roman"/>
      <w:kern w:val="0"/>
      <w:sz w:val="20"/>
      <w:szCs w:val="21"/>
    </w:rPr>
  </w:style>
  <w:style w:type="character" w:customStyle="1" w:styleId="Char1">
    <w:name w:val="列出段落 Char"/>
    <w:aliases w:val="List narrow Char"/>
    <w:link w:val="a6"/>
    <w:uiPriority w:val="34"/>
    <w:qFormat/>
    <w:rsid w:val="00283D60"/>
    <w:rPr>
      <w:rFonts w:ascii="宋体" w:eastAsia="宋体" w:hAnsi="宋体" w:cs="Times New Roman"/>
      <w:kern w:val="0"/>
      <w:sz w:val="20"/>
      <w:szCs w:val="21"/>
    </w:rPr>
  </w:style>
  <w:style w:type="paragraph" w:styleId="a0">
    <w:name w:val="Normal Indent"/>
    <w:basedOn w:val="a"/>
    <w:uiPriority w:val="99"/>
    <w:semiHidden/>
    <w:unhideWhenUsed/>
    <w:rsid w:val="00283D6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704CDA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704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徐建荣</dc:creator>
  <cp:keywords/>
  <dc:description/>
  <cp:lastModifiedBy>刘 超</cp:lastModifiedBy>
  <cp:revision>28</cp:revision>
  <cp:lastPrinted>2019-11-06T09:57:00Z</cp:lastPrinted>
  <dcterms:created xsi:type="dcterms:W3CDTF">2019-10-18T07:36:00Z</dcterms:created>
  <dcterms:modified xsi:type="dcterms:W3CDTF">2019-11-07T02:56:00Z</dcterms:modified>
</cp:coreProperties>
</file>