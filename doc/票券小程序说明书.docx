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5A883" w14:textId="2349D986" w:rsidR="001A5B41" w:rsidRPr="00087EDE" w:rsidRDefault="001A5B41" w:rsidP="00087EDE">
      <w:pPr>
        <w:pStyle w:val="a6"/>
      </w:pPr>
      <w:r w:rsidRPr="00087EDE">
        <w:rPr>
          <w:rFonts w:hint="eastAsia"/>
        </w:rPr>
        <w:t>票券小程序说明书</w:t>
      </w:r>
    </w:p>
    <w:p w14:paraId="632AB5CE" w14:textId="30573D6B" w:rsidR="001A5B41" w:rsidRPr="00C45974" w:rsidRDefault="00844BBD" w:rsidP="00087EDE">
      <w:pPr>
        <w:pStyle w:val="a8"/>
        <w:rPr>
          <w:rFonts w:ascii="宋体" w:eastAsia="宋体" w:hAnsi="宋体"/>
        </w:rPr>
      </w:pPr>
      <w:r w:rsidRPr="00C45974">
        <w:rPr>
          <w:rFonts w:ascii="宋体" w:eastAsia="宋体" w:hAnsi="宋体" w:hint="eastAsia"/>
        </w:rPr>
        <w:t>2019-</w:t>
      </w:r>
      <w:del w:id="1" w:author="王 森" w:date="2019-07-22T15:23:00Z">
        <w:r w:rsidRPr="00C45974" w:rsidDel="0023734A">
          <w:rPr>
            <w:rFonts w:ascii="宋体" w:eastAsia="宋体" w:hAnsi="宋体" w:hint="eastAsia"/>
          </w:rPr>
          <w:delText>05</w:delText>
        </w:r>
      </w:del>
      <w:ins w:id="2" w:author="王 森" w:date="2019-07-22T15:23:00Z">
        <w:r w:rsidR="0023734A" w:rsidRPr="00C45974">
          <w:rPr>
            <w:rFonts w:ascii="宋体" w:eastAsia="宋体" w:hAnsi="宋体" w:hint="eastAsia"/>
          </w:rPr>
          <w:t>0</w:t>
        </w:r>
        <w:r w:rsidR="0023734A">
          <w:rPr>
            <w:rFonts w:ascii="宋体" w:eastAsia="宋体" w:hAnsi="宋体"/>
          </w:rPr>
          <w:t>7</w:t>
        </w:r>
      </w:ins>
      <w:r w:rsidRPr="00C45974">
        <w:rPr>
          <w:rFonts w:ascii="宋体" w:eastAsia="宋体" w:hAnsi="宋体" w:hint="eastAsia"/>
        </w:rPr>
        <w:t>-</w:t>
      </w:r>
      <w:del w:id="3" w:author="王 森" w:date="2019-07-22T15:23:00Z">
        <w:r w:rsidRPr="00C45974" w:rsidDel="0023734A">
          <w:rPr>
            <w:rFonts w:ascii="宋体" w:eastAsia="宋体" w:hAnsi="宋体" w:hint="eastAsia"/>
          </w:rPr>
          <w:delText>10</w:delText>
        </w:r>
      </w:del>
      <w:ins w:id="4" w:author="王 森" w:date="2019-07-22T15:23:00Z">
        <w:r w:rsidR="0023734A">
          <w:rPr>
            <w:rFonts w:ascii="宋体" w:eastAsia="宋体" w:hAnsi="宋体"/>
          </w:rPr>
          <w:t>22</w:t>
        </w:r>
      </w:ins>
    </w:p>
    <w:p w14:paraId="03161E8B" w14:textId="79CEDC8A" w:rsidR="00087EDE" w:rsidRPr="00087EDE" w:rsidRDefault="00332DB3" w:rsidP="00767136">
      <w:pPr>
        <w:pStyle w:val="1"/>
      </w:pPr>
      <w:r w:rsidRPr="00087EDE">
        <w:t>使用对象</w:t>
      </w:r>
    </w:p>
    <w:p w14:paraId="71422FFD" w14:textId="77777777" w:rsidR="003B6191" w:rsidRPr="00087EDE" w:rsidRDefault="00332DB3" w:rsidP="00407981">
      <w:pPr>
        <w:pStyle w:val="2"/>
      </w:pPr>
      <w:r w:rsidRPr="00087EDE">
        <w:t>交易所管理员</w:t>
      </w:r>
    </w:p>
    <w:p w14:paraId="527FC13B" w14:textId="1121067A" w:rsidR="001A5B41" w:rsidRPr="00087EDE" w:rsidRDefault="00A44E61" w:rsidP="00087EDE">
      <w:r>
        <w:rPr>
          <w:rFonts w:hint="eastAsia"/>
        </w:rPr>
        <w:t>添加组员、删除组员</w:t>
      </w:r>
      <w:bookmarkStart w:id="5" w:name="_GoBack"/>
      <w:bookmarkEnd w:id="5"/>
      <w:r>
        <w:rPr>
          <w:rFonts w:hint="eastAsia"/>
        </w:rPr>
        <w:t>、增发票券</w:t>
      </w:r>
      <w:r w:rsidR="002F160E">
        <w:rPr>
          <w:rFonts w:hint="eastAsia"/>
        </w:rPr>
        <w:t>、查询记录、生成报表；</w:t>
      </w:r>
    </w:p>
    <w:p w14:paraId="6BDC2066" w14:textId="7E28A2D1" w:rsidR="00332DB3" w:rsidRDefault="00332DB3" w:rsidP="00407981">
      <w:pPr>
        <w:pStyle w:val="2"/>
      </w:pPr>
      <w:r w:rsidRPr="00332DB3">
        <w:t>一兆韦德人员</w:t>
      </w:r>
    </w:p>
    <w:p w14:paraId="77FB1F3D" w14:textId="123C7B09" w:rsidR="003B6191" w:rsidRPr="003B6191" w:rsidRDefault="00A44E61" w:rsidP="00087EDE">
      <w:r>
        <w:rPr>
          <w:rFonts w:hint="eastAsia"/>
        </w:rPr>
        <w:t>扫描票券、查看扫描记录、生成扫描报表。</w:t>
      </w:r>
    </w:p>
    <w:p w14:paraId="3ED5F016" w14:textId="5F995231" w:rsidR="00332DB3" w:rsidRDefault="00332DB3" w:rsidP="00407981">
      <w:pPr>
        <w:pStyle w:val="2"/>
      </w:pPr>
      <w:r w:rsidRPr="00332DB3">
        <w:t>交易所兴趣小组组员</w:t>
      </w:r>
    </w:p>
    <w:p w14:paraId="17F30263" w14:textId="42D0CBB2" w:rsidR="003B6191" w:rsidRPr="003B6191" w:rsidRDefault="00A44E61" w:rsidP="00087EDE">
      <w:r>
        <w:rPr>
          <w:rFonts w:hint="eastAsia"/>
        </w:rPr>
        <w:t>领取票券、使用票券、删除票券。</w:t>
      </w:r>
    </w:p>
    <w:p w14:paraId="4AC81E12" w14:textId="10CE4CA4" w:rsidR="003B6191" w:rsidRPr="00C642B9" w:rsidRDefault="00332DB3" w:rsidP="00767136">
      <w:pPr>
        <w:pStyle w:val="1"/>
      </w:pPr>
      <w:r w:rsidRPr="00C642B9">
        <w:t>使用方法</w:t>
      </w:r>
    </w:p>
    <w:p w14:paraId="0DC868C7" w14:textId="4FA939D6" w:rsidR="003B6191" w:rsidRPr="00C642B9" w:rsidRDefault="00332DB3" w:rsidP="00407981">
      <w:pPr>
        <w:pStyle w:val="2"/>
      </w:pPr>
      <w:r w:rsidRPr="00C642B9">
        <w:t>交易所管理员</w:t>
      </w:r>
    </w:p>
    <w:p w14:paraId="21368062" w14:textId="6D5BB323" w:rsidR="00AB7358" w:rsidRDefault="00AB7358" w:rsidP="00AB7358">
      <w:pPr>
        <w:pStyle w:val="3"/>
      </w:pPr>
      <w:r>
        <w:rPr>
          <w:rFonts w:hint="eastAsia"/>
        </w:rPr>
        <w:t>增加组员</w:t>
      </w:r>
    </w:p>
    <w:p w14:paraId="0850BDC9" w14:textId="7B3714BF" w:rsidR="00AB5765" w:rsidRDefault="00AB5765" w:rsidP="00C45974">
      <w:pPr>
        <w:ind w:firstLine="420"/>
        <w:rPr>
          <w:ins w:id="6" w:author="王 森" w:date="2019-07-15T14:30:00Z"/>
        </w:rPr>
      </w:pPr>
      <w:ins w:id="7" w:author="王 森" w:date="2019-07-15T14:30:00Z">
        <w:r>
          <w:rPr>
            <w:rFonts w:hint="eastAsia"/>
          </w:rPr>
          <w:t>组员管理页面</w:t>
        </w:r>
      </w:ins>
      <w:ins w:id="8" w:author="王 森" w:date="2019-07-15T14:31:00Z">
        <w:r>
          <w:rPr>
            <w:rFonts w:hint="eastAsia"/>
          </w:rPr>
          <w:t>可增加组员信息，增加后组员通过认证即可绑定微信使用。</w:t>
        </w:r>
      </w:ins>
      <w:ins w:id="9" w:author="王 森" w:date="2019-07-15T14:32:00Z">
        <w:r>
          <w:rPr>
            <w:rFonts w:hint="eastAsia"/>
          </w:rPr>
          <w:t>也可通过网页端导入EXCEL表格来批量增加组员。</w:t>
        </w:r>
      </w:ins>
    </w:p>
    <w:p w14:paraId="71F44936" w14:textId="1CFB86F4" w:rsidR="00AB7358" w:rsidDel="00AB5765" w:rsidRDefault="00E636AC" w:rsidP="00C45974">
      <w:pPr>
        <w:ind w:firstLine="420"/>
        <w:rPr>
          <w:del w:id="10" w:author="王 森" w:date="2019-07-15T14:31:00Z"/>
        </w:rPr>
      </w:pPr>
      <w:del w:id="11" w:author="王 森" w:date="2019-07-15T14:31:00Z">
        <w:r w:rsidDel="00AB5765">
          <w:rPr>
            <w:rFonts w:hint="eastAsia"/>
          </w:rPr>
          <w:delText>新组员打开小程序后申请加入小组，管理员在申请列表页面会看到提交申请的组员，点击同意后组员即可加入到小组内。</w:delText>
        </w:r>
      </w:del>
    </w:p>
    <w:p w14:paraId="4AE77370" w14:textId="143CA450" w:rsidR="00AB7358" w:rsidRPr="000827E2" w:rsidRDefault="00AB7358" w:rsidP="000827E2">
      <w:pPr>
        <w:pStyle w:val="3"/>
      </w:pPr>
      <w:r>
        <w:rPr>
          <w:rFonts w:hint="eastAsia"/>
        </w:rPr>
        <w:t>删除组员</w:t>
      </w:r>
    </w:p>
    <w:p w14:paraId="581E63FC" w14:textId="35B702C2" w:rsidR="00AB7358" w:rsidRDefault="003F0B5B" w:rsidP="00C45974">
      <w:pPr>
        <w:ind w:firstLine="420"/>
      </w:pPr>
      <w:r>
        <w:rPr>
          <w:rFonts w:hint="eastAsia"/>
        </w:rPr>
        <w:t>在组员</w:t>
      </w:r>
      <w:ins w:id="12" w:author="王 森" w:date="2019-07-15T14:33:00Z">
        <w:r w:rsidR="00281B89">
          <w:rPr>
            <w:rFonts w:hint="eastAsia"/>
          </w:rPr>
          <w:t>管理</w:t>
        </w:r>
        <w:r w:rsidR="001A251F">
          <w:rPr>
            <w:rFonts w:hint="eastAsia"/>
          </w:rPr>
          <w:t>页面</w:t>
        </w:r>
      </w:ins>
      <w:del w:id="13" w:author="王 森" w:date="2019-07-15T14:33:00Z">
        <w:r w:rsidDel="00281B89">
          <w:rPr>
            <w:rFonts w:hint="eastAsia"/>
          </w:rPr>
          <w:delText>列表</w:delText>
        </w:r>
      </w:del>
      <w:r>
        <w:rPr>
          <w:rFonts w:hint="eastAsia"/>
        </w:rPr>
        <w:t>内点击组员，进入组员详情页面，下拉到页面尾部点击</w:t>
      </w:r>
      <w:ins w:id="14" w:author="王 森" w:date="2019-07-22T16:40:00Z">
        <w:r w:rsidR="00071507">
          <w:rPr>
            <w:rFonts w:hint="eastAsia"/>
          </w:rPr>
          <w:t>删除按钮</w:t>
        </w:r>
      </w:ins>
      <w:del w:id="15" w:author="王 森" w:date="2019-07-22T16:40:00Z">
        <w:r w:rsidDel="00071507">
          <w:rPr>
            <w:rFonts w:hint="eastAsia"/>
          </w:rPr>
          <w:delText>移除组员</w:delText>
        </w:r>
      </w:del>
      <w:r>
        <w:rPr>
          <w:rFonts w:hint="eastAsia"/>
        </w:rPr>
        <w:t>，即可将组员</w:t>
      </w:r>
      <w:ins w:id="16" w:author="王 森" w:date="2019-07-22T16:40:00Z">
        <w:r w:rsidR="00071507">
          <w:rPr>
            <w:rFonts w:hint="eastAsia"/>
          </w:rPr>
          <w:t>删除</w:t>
        </w:r>
      </w:ins>
      <w:del w:id="17" w:author="王 森" w:date="2019-07-22T16:40:00Z">
        <w:r w:rsidDel="00071507">
          <w:rPr>
            <w:rFonts w:hint="eastAsia"/>
          </w:rPr>
          <w:delText>移出小组</w:delText>
        </w:r>
      </w:del>
      <w:r>
        <w:rPr>
          <w:rFonts w:hint="eastAsia"/>
        </w:rPr>
        <w:t>。</w:t>
      </w:r>
    </w:p>
    <w:p w14:paraId="21465B2E" w14:textId="64E85503" w:rsidR="00AB7358" w:rsidRDefault="00AB7358" w:rsidP="000827E2">
      <w:pPr>
        <w:pStyle w:val="3"/>
      </w:pPr>
      <w:r>
        <w:rPr>
          <w:rFonts w:hint="eastAsia"/>
        </w:rPr>
        <w:t>增发票券</w:t>
      </w:r>
    </w:p>
    <w:p w14:paraId="2CBB2842" w14:textId="04A79269" w:rsidR="00AB7358" w:rsidRDefault="00CE351C" w:rsidP="00CE351C">
      <w:pPr>
        <w:ind w:firstLine="420"/>
      </w:pPr>
      <w:ins w:id="18" w:author="王 森" w:date="2019-07-15T14:12:00Z">
        <w:r>
          <w:rPr>
            <w:rFonts w:hint="eastAsia"/>
          </w:rPr>
          <w:t>在票券管理界面可以增发指定数量的</w:t>
        </w:r>
      </w:ins>
      <w:ins w:id="19" w:author="王 森" w:date="2019-07-22T16:41:00Z">
        <w:r w:rsidR="005C19B0">
          <w:rPr>
            <w:rFonts w:hint="eastAsia"/>
          </w:rPr>
          <w:t>电子</w:t>
        </w:r>
      </w:ins>
      <w:ins w:id="20" w:author="王 森" w:date="2019-07-15T14:12:00Z">
        <w:r>
          <w:rPr>
            <w:rFonts w:hint="eastAsia"/>
          </w:rPr>
          <w:t>票券。</w:t>
        </w:r>
      </w:ins>
      <w:del w:id="21" w:author="王 森" w:date="2019-07-15T14:13:00Z">
        <w:r w:rsidR="0011750C" w:rsidDel="00CE351C">
          <w:rPr>
            <w:rFonts w:hint="eastAsia"/>
          </w:rPr>
          <w:delText>在票券管理页面内可看到每种票券的剩余数量，可新增票券种类、增发票券、回收票券。</w:delText>
        </w:r>
      </w:del>
    </w:p>
    <w:p w14:paraId="15FFC38C" w14:textId="0D67D50E" w:rsidR="00AB7358" w:rsidRDefault="00AB7358" w:rsidP="000827E2">
      <w:pPr>
        <w:pStyle w:val="3"/>
      </w:pPr>
      <w:r>
        <w:rPr>
          <w:rFonts w:hint="eastAsia"/>
        </w:rPr>
        <w:lastRenderedPageBreak/>
        <w:t>查询记录</w:t>
      </w:r>
    </w:p>
    <w:p w14:paraId="58D53D98" w14:textId="173D3B0B" w:rsidR="00505F1C" w:rsidRDefault="00505F1C" w:rsidP="00C45974">
      <w:pPr>
        <w:pStyle w:val="4"/>
        <w:spacing w:before="312"/>
      </w:pPr>
      <w:r>
        <w:rPr>
          <w:rFonts w:hint="eastAsia"/>
        </w:rPr>
        <w:t>票券</w:t>
      </w:r>
      <w:ins w:id="22" w:author="王 森" w:date="2019-07-15T14:13:00Z">
        <w:r w:rsidR="00FF6F7B">
          <w:rPr>
            <w:rFonts w:hint="eastAsia"/>
          </w:rPr>
          <w:t>实时</w:t>
        </w:r>
      </w:ins>
      <w:r>
        <w:rPr>
          <w:rFonts w:hint="eastAsia"/>
        </w:rPr>
        <w:t>记录查询</w:t>
      </w:r>
    </w:p>
    <w:p w14:paraId="0A4A73E0" w14:textId="088337E0" w:rsidR="00FF6F7B" w:rsidRDefault="00C46830" w:rsidP="00DA137A">
      <w:pPr>
        <w:ind w:firstLine="420"/>
        <w:rPr>
          <w:ins w:id="23" w:author="王 森" w:date="2019-07-15T14:29:00Z"/>
        </w:rPr>
      </w:pPr>
      <w:r>
        <w:rPr>
          <w:rFonts w:hint="eastAsia"/>
        </w:rPr>
        <w:t>在</w:t>
      </w:r>
      <w:ins w:id="24" w:author="王 森" w:date="2019-07-15T14:13:00Z">
        <w:r w:rsidR="00FF6F7B">
          <w:rPr>
            <w:rFonts w:hint="eastAsia"/>
          </w:rPr>
          <w:t>票券管理界面可以看到</w:t>
        </w:r>
      </w:ins>
      <w:ins w:id="25" w:author="王 森" w:date="2019-07-15T14:14:00Z">
        <w:r w:rsidR="00FF6F7B">
          <w:rPr>
            <w:rFonts w:hint="eastAsia"/>
          </w:rPr>
          <w:t>票券</w:t>
        </w:r>
      </w:ins>
      <w:ins w:id="26" w:author="王 森" w:date="2019-07-15T14:22:00Z">
        <w:r w:rsidR="00FF6F7B">
          <w:rPr>
            <w:rFonts w:hint="eastAsia"/>
          </w:rPr>
          <w:t>实时</w:t>
        </w:r>
      </w:ins>
      <w:ins w:id="27" w:author="王 森" w:date="2019-07-15T14:14:00Z">
        <w:r w:rsidR="00FF6F7B">
          <w:rPr>
            <w:rFonts w:hint="eastAsia"/>
          </w:rPr>
          <w:t>变动记录明细，</w:t>
        </w:r>
      </w:ins>
      <w:ins w:id="28" w:author="王 森" w:date="2019-07-15T14:15:00Z">
        <w:r w:rsidR="00FF6F7B">
          <w:rPr>
            <w:rFonts w:hint="eastAsia"/>
          </w:rPr>
          <w:t>记录包含</w:t>
        </w:r>
      </w:ins>
      <w:ins w:id="29" w:author="王 森" w:date="2019-07-15T14:14:00Z">
        <w:r w:rsidR="00FF6F7B">
          <w:rPr>
            <w:rFonts w:hint="eastAsia"/>
          </w:rPr>
          <w:t>每位组员</w:t>
        </w:r>
      </w:ins>
      <w:ins w:id="30" w:author="王 森" w:date="2019-07-15T14:15:00Z">
        <w:r w:rsidR="00FF6F7B">
          <w:rPr>
            <w:rFonts w:hint="eastAsia"/>
          </w:rPr>
          <w:t>领取、退回、使用票券的情况</w:t>
        </w:r>
      </w:ins>
      <w:ins w:id="31" w:author="王 森" w:date="2019-07-15T14:20:00Z">
        <w:r w:rsidR="00FF6F7B">
          <w:rPr>
            <w:rFonts w:hint="eastAsia"/>
          </w:rPr>
          <w:t xml:space="preserve">。 </w:t>
        </w:r>
      </w:ins>
    </w:p>
    <w:p w14:paraId="2D034732" w14:textId="26A9AA8B" w:rsidR="008C6B03" w:rsidRDefault="008C6B03" w:rsidP="00DA137A">
      <w:pPr>
        <w:ind w:firstLine="420"/>
        <w:rPr>
          <w:ins w:id="32" w:author="王 森" w:date="2019-07-15T14:13:00Z"/>
        </w:rPr>
      </w:pPr>
      <w:ins w:id="33" w:author="王 森" w:date="2019-07-15T14:29:00Z">
        <w:r>
          <w:rPr>
            <w:rFonts w:hint="eastAsia"/>
          </w:rPr>
          <w:t>实时票券记录包含操作时间、操作人员、操作方法、</w:t>
        </w:r>
      </w:ins>
      <w:ins w:id="34" w:author="王 森" w:date="2019-07-15T14:30:00Z">
        <w:r>
          <w:rPr>
            <w:rFonts w:hint="eastAsia"/>
          </w:rPr>
          <w:t>对应票券。</w:t>
        </w:r>
      </w:ins>
    </w:p>
    <w:p w14:paraId="7FC1652F" w14:textId="5F5AD862" w:rsidR="00AB7358" w:rsidDel="00FF6F7B" w:rsidRDefault="0019016B" w:rsidP="00DA137A">
      <w:pPr>
        <w:ind w:firstLine="420"/>
        <w:rPr>
          <w:del w:id="35" w:author="王 森" w:date="2019-07-15T14:21:00Z"/>
        </w:rPr>
      </w:pPr>
      <w:ins w:id="36" w:author="王 森" w:date="2019-07-15T14:22:00Z">
        <w:r>
          <w:rPr>
            <w:rFonts w:hint="eastAsia"/>
          </w:rPr>
          <w:t>票券数量信息</w:t>
        </w:r>
      </w:ins>
      <w:del w:id="37" w:author="王 森" w:date="2019-07-15T14:21:00Z">
        <w:r w:rsidR="00C46830" w:rsidDel="00FF6F7B">
          <w:rPr>
            <w:rFonts w:hint="eastAsia"/>
          </w:rPr>
          <w:delText>记录查询页面可查询当日或指定日期的票券领取使用情况</w:delText>
        </w:r>
        <w:r w:rsidR="00D34C8C" w:rsidDel="00FF6F7B">
          <w:rPr>
            <w:rFonts w:hint="eastAsia"/>
          </w:rPr>
          <w:delText>,记录内容包括票券类型、票券状态、使用日期、领取日期、领取人员、检票时间、检票人员等信息。</w:delText>
        </w:r>
        <w:r w:rsidR="000579B2" w:rsidDel="00FF6F7B">
          <w:delText xml:space="preserve"> </w:delText>
        </w:r>
      </w:del>
    </w:p>
    <w:p w14:paraId="57124EA5" w14:textId="6535EAB1" w:rsidR="00505F1C" w:rsidRDefault="00505F1C" w:rsidP="00505F1C">
      <w:pPr>
        <w:pStyle w:val="4"/>
        <w:spacing w:before="312"/>
      </w:pPr>
      <w:r>
        <w:rPr>
          <w:rFonts w:hint="eastAsia"/>
        </w:rPr>
        <w:t>统计</w:t>
      </w:r>
      <w:del w:id="38" w:author="王 森" w:date="2019-07-15T14:22:00Z">
        <w:r w:rsidDel="0019016B">
          <w:rPr>
            <w:rFonts w:hint="eastAsia"/>
          </w:rPr>
          <w:delText>信息查询</w:delText>
        </w:r>
      </w:del>
    </w:p>
    <w:p w14:paraId="72762672" w14:textId="489A551D" w:rsidR="00505F1C" w:rsidRDefault="0019016B" w:rsidP="003C6C28">
      <w:pPr>
        <w:ind w:firstLine="420"/>
      </w:pPr>
      <w:ins w:id="39" w:author="王 森" w:date="2019-07-15T14:22:00Z">
        <w:r>
          <w:rPr>
            <w:rFonts w:hint="eastAsia"/>
          </w:rPr>
          <w:t>在票券管理界面可以</w:t>
        </w:r>
      </w:ins>
      <w:ins w:id="40" w:author="王 森" w:date="2019-07-15T14:23:00Z">
        <w:r>
          <w:rPr>
            <w:rFonts w:hint="eastAsia"/>
          </w:rPr>
          <w:t>查询</w:t>
        </w:r>
      </w:ins>
      <w:ins w:id="41" w:author="王 森" w:date="2019-07-15T14:22:00Z">
        <w:r>
          <w:rPr>
            <w:rFonts w:hint="eastAsia"/>
          </w:rPr>
          <w:t>当前电子</w:t>
        </w:r>
      </w:ins>
      <w:ins w:id="42" w:author="王 森" w:date="2019-07-15T14:23:00Z">
        <w:r>
          <w:rPr>
            <w:rFonts w:hint="eastAsia"/>
          </w:rPr>
          <w:t>票券余量和本月已被领出数量。</w:t>
        </w:r>
      </w:ins>
      <w:del w:id="43" w:author="王 森" w:date="2019-07-15T14:23:00Z">
        <w:r w:rsidR="00505F1C" w:rsidDel="0019016B">
          <w:rPr>
            <w:rFonts w:hint="eastAsia"/>
          </w:rPr>
          <w:delText>可查询指定时间段内根据票券类型统计票券领取数量、实际使用数量、过期数量。</w:delText>
        </w:r>
      </w:del>
    </w:p>
    <w:p w14:paraId="3B2763C5" w14:textId="19A48C90" w:rsidR="00AB7358" w:rsidRDefault="00AB7358" w:rsidP="000827E2">
      <w:pPr>
        <w:pStyle w:val="3"/>
      </w:pPr>
      <w:r>
        <w:rPr>
          <w:rFonts w:hint="eastAsia"/>
        </w:rPr>
        <w:t>生成报表</w:t>
      </w:r>
    </w:p>
    <w:p w14:paraId="0DA10D67" w14:textId="42583D81" w:rsidR="00AB7358" w:rsidRPr="000827E2" w:rsidRDefault="006C5C34" w:rsidP="00C45974">
      <w:pPr>
        <w:ind w:firstLine="420"/>
      </w:pPr>
      <w:r>
        <w:rPr>
          <w:rFonts w:hint="eastAsia"/>
        </w:rPr>
        <w:t>查询数据可按照</w:t>
      </w:r>
      <w:ins w:id="44" w:author="王 森" w:date="2019-07-15T14:24:00Z">
        <w:r w:rsidR="001E6CF1">
          <w:rPr>
            <w:rFonts w:hint="eastAsia"/>
          </w:rPr>
          <w:t>报表</w:t>
        </w:r>
      </w:ins>
      <w:r>
        <w:rPr>
          <w:rFonts w:hint="eastAsia"/>
        </w:rPr>
        <w:t>模板</w:t>
      </w:r>
      <w:del w:id="45" w:author="王 森" w:date="2019-07-15T14:24:00Z">
        <w:r w:rsidDel="000E23C9">
          <w:rPr>
            <w:rFonts w:hint="eastAsia"/>
          </w:rPr>
          <w:delText>格式</w:delText>
        </w:r>
      </w:del>
      <w:r>
        <w:rPr>
          <w:rFonts w:hint="eastAsia"/>
        </w:rPr>
        <w:t>导出</w:t>
      </w:r>
      <w:ins w:id="46" w:author="王 森" w:date="2019-07-15T14:24:00Z">
        <w:r w:rsidR="000E23C9">
          <w:rPr>
            <w:rFonts w:hint="eastAsia"/>
          </w:rPr>
          <w:t>相应</w:t>
        </w:r>
      </w:ins>
      <w:r>
        <w:rPr>
          <w:rFonts w:hint="eastAsia"/>
        </w:rPr>
        <w:t>数据</w:t>
      </w:r>
      <w:r w:rsidR="00FD551B">
        <w:rPr>
          <w:rFonts w:hint="eastAsia"/>
        </w:rPr>
        <w:t>。</w:t>
      </w:r>
    </w:p>
    <w:p w14:paraId="76DF1608" w14:textId="4C5BACE0" w:rsidR="00332DB3" w:rsidRDefault="00332DB3" w:rsidP="00407981">
      <w:pPr>
        <w:pStyle w:val="2"/>
      </w:pPr>
      <w:r w:rsidRPr="00332DB3">
        <w:t>一兆韦德人员</w:t>
      </w:r>
    </w:p>
    <w:p w14:paraId="3D576D73" w14:textId="36F2961E" w:rsidR="003E4515" w:rsidRDefault="003E4515" w:rsidP="00407981">
      <w:pPr>
        <w:pStyle w:val="3"/>
      </w:pPr>
      <w:r>
        <w:rPr>
          <w:rFonts w:hint="eastAsia"/>
        </w:rPr>
        <w:t>票券扫描</w:t>
      </w:r>
    </w:p>
    <w:p w14:paraId="4EBF4AA9" w14:textId="1C98E27E" w:rsidR="003E4515" w:rsidRDefault="00742668" w:rsidP="007417FA">
      <w:pPr>
        <w:ind w:firstLine="420"/>
      </w:pPr>
      <w:r>
        <w:rPr>
          <w:rFonts w:hint="eastAsia"/>
        </w:rPr>
        <w:t>组员</w:t>
      </w:r>
      <w:r w:rsidR="00AF486F">
        <w:rPr>
          <w:rFonts w:hint="eastAsia"/>
        </w:rPr>
        <w:t>出示票券二维码后，点击页面上</w:t>
      </w:r>
      <w:r w:rsidR="00CC4D04">
        <w:rPr>
          <w:rFonts w:hint="eastAsia"/>
        </w:rPr>
        <w:t>的使用按钮将会打开微信扫码页面，扫描</w:t>
      </w:r>
      <w:r>
        <w:rPr>
          <w:rFonts w:hint="eastAsia"/>
        </w:rPr>
        <w:t>组员</w:t>
      </w:r>
      <w:ins w:id="47" w:author="王 森" w:date="2019-07-15T14:33:00Z">
        <w:r w:rsidR="00E506DF">
          <w:rPr>
            <w:rFonts w:hint="eastAsia"/>
          </w:rPr>
          <w:t>提供的</w:t>
        </w:r>
      </w:ins>
      <w:r w:rsidR="00CC4D04">
        <w:rPr>
          <w:rFonts w:hint="eastAsia"/>
        </w:rPr>
        <w:t>二维码。当票券为无效券（幽灵券、已使用或已过期）则提示相应错误消息，当票券为有效券时则显示票券与</w:t>
      </w:r>
      <w:r>
        <w:rPr>
          <w:rFonts w:hint="eastAsia"/>
        </w:rPr>
        <w:t>组员</w:t>
      </w:r>
      <w:r w:rsidR="00CC4D04">
        <w:rPr>
          <w:rFonts w:hint="eastAsia"/>
        </w:rPr>
        <w:t>的详细信息。检票员核查票券信息、</w:t>
      </w:r>
      <w:r>
        <w:rPr>
          <w:rFonts w:hint="eastAsia"/>
        </w:rPr>
        <w:t>组员</w:t>
      </w:r>
      <w:r w:rsidR="00CC4D04">
        <w:rPr>
          <w:rFonts w:hint="eastAsia"/>
        </w:rPr>
        <w:t>信息和实际使用人一致后，点击使用券按钮以完成票券的使用操作。</w:t>
      </w:r>
    </w:p>
    <w:p w14:paraId="654D2FCA" w14:textId="45E306E9" w:rsidR="003E4515" w:rsidRDefault="00594789" w:rsidP="00407981">
      <w:pPr>
        <w:pStyle w:val="3"/>
      </w:pPr>
      <w:r>
        <w:rPr>
          <w:rFonts w:hint="eastAsia"/>
        </w:rPr>
        <w:t>查看</w:t>
      </w:r>
      <w:ins w:id="48" w:author="王 森" w:date="2019-07-15T14:24:00Z">
        <w:r w:rsidR="00C110B3">
          <w:rPr>
            <w:rFonts w:hint="eastAsia"/>
          </w:rPr>
          <w:t>实时</w:t>
        </w:r>
      </w:ins>
      <w:r w:rsidR="003E4515">
        <w:rPr>
          <w:rFonts w:hint="eastAsia"/>
        </w:rPr>
        <w:t>扫描记录</w:t>
      </w:r>
    </w:p>
    <w:p w14:paraId="32A20614" w14:textId="77FB603A" w:rsidR="003E4515" w:rsidRDefault="002333A8" w:rsidP="000827E2">
      <w:pPr>
        <w:ind w:firstLine="420"/>
      </w:pPr>
      <w:r>
        <w:rPr>
          <w:rFonts w:hint="eastAsia"/>
        </w:rPr>
        <w:t>检票员扫描并使用票券后，该票券会出现在</w:t>
      </w:r>
      <w:del w:id="49" w:author="王 森" w:date="2019-07-15T14:25:00Z">
        <w:r w:rsidDel="00C110B3">
          <w:rPr>
            <w:rFonts w:hint="eastAsia"/>
          </w:rPr>
          <w:delText>今日已</w:delText>
        </w:r>
      </w:del>
      <w:ins w:id="50" w:author="王 森" w:date="2019-07-15T14:25:00Z">
        <w:r w:rsidR="00C110B3">
          <w:rPr>
            <w:rFonts w:hint="eastAsia"/>
          </w:rPr>
          <w:t>实时</w:t>
        </w:r>
      </w:ins>
      <w:r>
        <w:rPr>
          <w:rFonts w:hint="eastAsia"/>
        </w:rPr>
        <w:t>扫描列表内。</w:t>
      </w:r>
      <w:ins w:id="51" w:author="王 森" w:date="2019-07-15T14:25:00Z">
        <w:r w:rsidR="00C110B3">
          <w:rPr>
            <w:rFonts w:hint="eastAsia"/>
          </w:rPr>
          <w:t>并可通过历史记录功能查询</w:t>
        </w:r>
      </w:ins>
      <w:del w:id="52" w:author="王 森" w:date="2019-07-15T14:25:00Z">
        <w:r w:rsidDel="00C110B3">
          <w:rPr>
            <w:rFonts w:hint="eastAsia"/>
          </w:rPr>
          <w:delText>选择</w:delText>
        </w:r>
      </w:del>
      <w:r>
        <w:rPr>
          <w:rFonts w:hint="eastAsia"/>
        </w:rPr>
        <w:t>其他日期</w:t>
      </w:r>
      <w:del w:id="53" w:author="王 森" w:date="2019-07-15T14:26:00Z">
        <w:r w:rsidDel="00C110B3">
          <w:rPr>
            <w:rFonts w:hint="eastAsia"/>
          </w:rPr>
          <w:delText>可查看历史某天</w:delText>
        </w:r>
      </w:del>
      <w:ins w:id="54" w:author="王 森" w:date="2019-07-15T14:26:00Z">
        <w:r w:rsidR="00C110B3">
          <w:rPr>
            <w:rFonts w:hint="eastAsia"/>
          </w:rPr>
          <w:t>的</w:t>
        </w:r>
      </w:ins>
      <w:r>
        <w:rPr>
          <w:rFonts w:hint="eastAsia"/>
        </w:rPr>
        <w:t>扫描</w:t>
      </w:r>
      <w:del w:id="55" w:author="王 森" w:date="2019-07-15T14:26:00Z">
        <w:r w:rsidDel="00C110B3">
          <w:rPr>
            <w:rFonts w:hint="eastAsia"/>
          </w:rPr>
          <w:delText>的所有票券</w:delText>
        </w:r>
      </w:del>
      <w:ins w:id="56" w:author="王 森" w:date="2019-07-15T14:26:00Z">
        <w:r w:rsidR="00C110B3">
          <w:rPr>
            <w:rFonts w:hint="eastAsia"/>
          </w:rPr>
          <w:t>记录</w:t>
        </w:r>
      </w:ins>
      <w:r>
        <w:rPr>
          <w:rFonts w:hint="eastAsia"/>
        </w:rPr>
        <w:t>。</w:t>
      </w:r>
    </w:p>
    <w:p w14:paraId="1F4C5AEB" w14:textId="558504E9" w:rsidR="003E4515" w:rsidRPr="003E4515" w:rsidRDefault="00594789" w:rsidP="00407981">
      <w:pPr>
        <w:pStyle w:val="3"/>
      </w:pPr>
      <w:r>
        <w:rPr>
          <w:rFonts w:hint="eastAsia"/>
        </w:rPr>
        <w:t>生成报表</w:t>
      </w:r>
    </w:p>
    <w:p w14:paraId="5B4FC480" w14:textId="53D25915" w:rsidR="003E4515" w:rsidRPr="003B6191" w:rsidRDefault="00282A10" w:rsidP="000827E2">
      <w:pPr>
        <w:ind w:firstLine="420"/>
      </w:pPr>
      <w:ins w:id="57" w:author="王 森" w:date="2019-07-15T14:26:00Z">
        <w:r>
          <w:rPr>
            <w:rFonts w:hint="eastAsia"/>
          </w:rPr>
          <w:t>当日票券扫描记录在每日结束时自动发送</w:t>
        </w:r>
      </w:ins>
      <w:ins w:id="58" w:author="王 森" w:date="2019-07-15T14:27:00Z">
        <w:r>
          <w:rPr>
            <w:rFonts w:hint="eastAsia"/>
          </w:rPr>
          <w:t>至绑定邮箱内，另外可以在历史记录页面导出其他日期的扫描记录</w:t>
        </w:r>
      </w:ins>
      <w:del w:id="59" w:author="王 森" w:date="2019-07-15T14:28:00Z">
        <w:r w:rsidR="00CA2928" w:rsidDel="00282A10">
          <w:rPr>
            <w:rFonts w:hint="eastAsia"/>
          </w:rPr>
          <w:delText>记录导出功能根据所选日期范围导出票券类别、使用日期、领取日期、领取人员、检票时间、检票人员等信息</w:delText>
        </w:r>
      </w:del>
      <w:r w:rsidR="00CA2928">
        <w:rPr>
          <w:rFonts w:hint="eastAsia"/>
        </w:rPr>
        <w:t>。</w:t>
      </w:r>
    </w:p>
    <w:p w14:paraId="597A806A" w14:textId="0790B55F" w:rsidR="00332DB3" w:rsidRDefault="00332DB3" w:rsidP="00407981">
      <w:pPr>
        <w:pStyle w:val="2"/>
      </w:pPr>
      <w:r w:rsidRPr="00332DB3">
        <w:lastRenderedPageBreak/>
        <w:t>交易所兴趣小组组员</w:t>
      </w:r>
    </w:p>
    <w:p w14:paraId="558ABA47" w14:textId="2BE3BAD3" w:rsidR="003E4515" w:rsidRDefault="003E4515" w:rsidP="00407981">
      <w:pPr>
        <w:pStyle w:val="3"/>
      </w:pPr>
      <w:r>
        <w:rPr>
          <w:rFonts w:hint="eastAsia"/>
        </w:rPr>
        <w:t>领取票券</w:t>
      </w:r>
    </w:p>
    <w:p w14:paraId="31E506B3" w14:textId="6B1A3376" w:rsidR="00B562AF" w:rsidRDefault="00742668" w:rsidP="00B562AF">
      <w:pPr>
        <w:spacing w:line="300" w:lineRule="auto"/>
        <w:ind w:firstLine="420"/>
      </w:pPr>
      <w:r>
        <w:rPr>
          <w:rFonts w:hint="eastAsia"/>
        </w:rPr>
        <w:t>组员</w:t>
      </w:r>
      <w:r w:rsidR="00C642B9">
        <w:rPr>
          <w:rFonts w:hint="eastAsia"/>
        </w:rPr>
        <w:t>可在票券领用列表查看本周是否具有领取额度，如本周领取已超过票券管理办法中规定每人每周领取限额则无法继续领取新的票券。</w:t>
      </w:r>
    </w:p>
    <w:p w14:paraId="58B2B311" w14:textId="3396620E" w:rsidR="00B562AF" w:rsidRPr="003E4515" w:rsidRDefault="00B562AF" w:rsidP="00B562AF">
      <w:pPr>
        <w:spacing w:line="300" w:lineRule="auto"/>
        <w:ind w:firstLine="420"/>
      </w:pPr>
      <w:r>
        <w:rPr>
          <w:rFonts w:hint="eastAsia"/>
        </w:rPr>
        <w:t>点击领取按钮后，选择需要领取的日期和运动项目</w:t>
      </w:r>
      <w:r w:rsidR="00E168FD">
        <w:rPr>
          <w:rFonts w:hint="eastAsia"/>
        </w:rPr>
        <w:t>，提交请求即可完成领取票券操作。</w:t>
      </w:r>
    </w:p>
    <w:p w14:paraId="5D777F4E" w14:textId="6C56A20F" w:rsidR="003B6191" w:rsidRDefault="003E4515" w:rsidP="00407981">
      <w:pPr>
        <w:pStyle w:val="3"/>
      </w:pPr>
      <w:r>
        <w:rPr>
          <w:rFonts w:hint="eastAsia"/>
        </w:rPr>
        <w:t>使用票券</w:t>
      </w:r>
    </w:p>
    <w:p w14:paraId="5CEB72D7" w14:textId="77777777" w:rsidR="008147CA" w:rsidRDefault="00E168FD" w:rsidP="00DD33F8">
      <w:pPr>
        <w:ind w:firstLine="420"/>
      </w:pPr>
      <w:r>
        <w:rPr>
          <w:rFonts w:hint="eastAsia"/>
        </w:rPr>
        <w:t>在票券列表中可以看到本周领取到的所有票券，票券状态分别为未使用、已使用和已过期。</w:t>
      </w:r>
    </w:p>
    <w:p w14:paraId="052BA8E1" w14:textId="40A3D6E2" w:rsidR="00E168FD" w:rsidRPr="003E4515" w:rsidRDefault="00E168FD" w:rsidP="00DD33F8">
      <w:pPr>
        <w:ind w:firstLine="420"/>
      </w:pPr>
      <w:r>
        <w:rPr>
          <w:rFonts w:hint="eastAsia"/>
        </w:rPr>
        <w:t>点击状态为未使用的票券，会跳转到票券详情页面</w:t>
      </w:r>
      <w:r w:rsidR="00EC5938">
        <w:rPr>
          <w:rFonts w:hint="eastAsia"/>
        </w:rPr>
        <w:t>。</w:t>
      </w:r>
      <w:r w:rsidR="008147CA">
        <w:rPr>
          <w:rFonts w:hint="eastAsia"/>
        </w:rPr>
        <w:t>已使用和已过期的票券无法再次使用。</w:t>
      </w:r>
      <w:r w:rsidR="00EC5938">
        <w:rPr>
          <w:rFonts w:hint="eastAsia"/>
        </w:rPr>
        <w:t>页面内提供的二维码</w:t>
      </w:r>
      <w:r>
        <w:rPr>
          <w:rFonts w:hint="eastAsia"/>
        </w:rPr>
        <w:t>供一兆韦德人员扫描使用。票券使用成功后</w:t>
      </w:r>
      <w:r w:rsidR="001E691A">
        <w:rPr>
          <w:rFonts w:hint="eastAsia"/>
        </w:rPr>
        <w:t>用户侧</w:t>
      </w:r>
      <w:r>
        <w:rPr>
          <w:rFonts w:hint="eastAsia"/>
        </w:rPr>
        <w:t>会提示票券已被使用。</w:t>
      </w:r>
    </w:p>
    <w:p w14:paraId="105E779F" w14:textId="3A61D3A8" w:rsidR="001B2E54" w:rsidRDefault="001B2E54" w:rsidP="00407981">
      <w:pPr>
        <w:pStyle w:val="3"/>
      </w:pPr>
      <w:r>
        <w:rPr>
          <w:rFonts w:hint="eastAsia"/>
        </w:rPr>
        <w:t>删除票券</w:t>
      </w:r>
    </w:p>
    <w:p w14:paraId="5601A51A" w14:textId="413688A4" w:rsidR="001B2E54" w:rsidRDefault="001B2E54" w:rsidP="000827E2">
      <w:pPr>
        <w:ind w:firstLine="420"/>
      </w:pPr>
      <w:r>
        <w:rPr>
          <w:rFonts w:hint="eastAsia"/>
        </w:rPr>
        <w:t>组员可以删除本周内已领取还未使用并未过期的票券。</w:t>
      </w:r>
    </w:p>
    <w:p w14:paraId="1CA03D0C" w14:textId="3FC45547" w:rsidR="001B2E54" w:rsidRPr="000827E2" w:rsidRDefault="001B2E54" w:rsidP="000827E2">
      <w:pPr>
        <w:ind w:firstLine="420"/>
      </w:pPr>
      <w:r>
        <w:rPr>
          <w:rFonts w:hint="eastAsia"/>
        </w:rPr>
        <w:t>在符合条件的票券上向左滑动，点击删除按钮。弹出的删除确认框内点击删除即可删除对应票券。</w:t>
      </w:r>
    </w:p>
    <w:p w14:paraId="07FF0FB1" w14:textId="07F9AC95" w:rsidR="003E4515" w:rsidRDefault="003E4515" w:rsidP="00407981">
      <w:pPr>
        <w:pStyle w:val="3"/>
      </w:pPr>
      <w:r>
        <w:rPr>
          <w:rFonts w:hint="eastAsia"/>
        </w:rPr>
        <w:t>票券过期</w:t>
      </w:r>
    </w:p>
    <w:p w14:paraId="1D813D59" w14:textId="6A73B606" w:rsidR="00767671" w:rsidRPr="009F098C" w:rsidRDefault="00767671" w:rsidP="007417FA">
      <w:pPr>
        <w:ind w:firstLine="420"/>
      </w:pPr>
      <w:r>
        <w:rPr>
          <w:rFonts w:hint="eastAsia"/>
        </w:rPr>
        <w:t>每张票券使用期限为</w:t>
      </w:r>
      <w:r w:rsidR="001D23F5">
        <w:rPr>
          <w:rFonts w:hint="eastAsia"/>
        </w:rPr>
        <w:t>票券</w:t>
      </w:r>
      <w:r>
        <w:rPr>
          <w:rFonts w:hint="eastAsia"/>
        </w:rPr>
        <w:t>领取时</w:t>
      </w:r>
      <w:r w:rsidR="00F36703">
        <w:rPr>
          <w:rFonts w:hint="eastAsia"/>
        </w:rPr>
        <w:t>所</w:t>
      </w:r>
      <w:r w:rsidR="001D23F5">
        <w:rPr>
          <w:rFonts w:hint="eastAsia"/>
        </w:rPr>
        <w:t>填写的</w:t>
      </w:r>
      <w:r>
        <w:rPr>
          <w:rFonts w:hint="eastAsia"/>
        </w:rPr>
        <w:t>使用日期</w:t>
      </w:r>
      <w:r w:rsidR="001D23F5">
        <w:rPr>
          <w:rFonts w:hint="eastAsia"/>
        </w:rPr>
        <w:t>当天</w:t>
      </w:r>
      <w:r>
        <w:rPr>
          <w:rFonts w:hint="eastAsia"/>
        </w:rPr>
        <w:t>的00</w:t>
      </w:r>
      <w:r>
        <w:t>:00:00</w:t>
      </w:r>
      <w:r>
        <w:rPr>
          <w:rFonts w:hint="eastAsia"/>
        </w:rPr>
        <w:t>至23:</w:t>
      </w:r>
      <w:r>
        <w:t>59:59</w:t>
      </w:r>
      <w:r w:rsidR="00EA787F">
        <w:rPr>
          <w:rFonts w:hint="eastAsia"/>
        </w:rPr>
        <w:t>，未在规定期限内使用的票券超过规定期限后自动转为过期券。</w:t>
      </w:r>
    </w:p>
    <w:p w14:paraId="5DA726CB" w14:textId="7471635F" w:rsidR="00332DB3" w:rsidRDefault="00332DB3" w:rsidP="000827E2">
      <w:pPr>
        <w:pStyle w:val="1"/>
      </w:pPr>
      <w:r w:rsidRPr="00332DB3">
        <w:t>票券管理办法</w:t>
      </w:r>
    </w:p>
    <w:p w14:paraId="096A250F" w14:textId="213F0DC0" w:rsidR="0029038B" w:rsidRDefault="007460CF" w:rsidP="00767136">
      <w:pPr>
        <w:pStyle w:val="a3"/>
        <w:numPr>
          <w:ilvl w:val="0"/>
          <w:numId w:val="29"/>
        </w:numPr>
        <w:ind w:firstLineChars="0"/>
      </w:pPr>
      <w:del w:id="60" w:author="王 森" w:date="2019-07-22T15:22:00Z">
        <w:r w:rsidDel="00C1492B">
          <w:rPr>
            <w:rFonts w:hint="eastAsia"/>
          </w:rPr>
          <w:delText>每种类型的</w:delText>
        </w:r>
      </w:del>
      <w:r w:rsidR="0029038B">
        <w:rPr>
          <w:rFonts w:hint="eastAsia"/>
        </w:rPr>
        <w:t>票券</w:t>
      </w:r>
      <w:del w:id="61" w:author="王 森" w:date="2019-07-22T15:22:00Z">
        <w:r w:rsidR="0029038B" w:rsidDel="00C1492B">
          <w:rPr>
            <w:rFonts w:hint="eastAsia"/>
          </w:rPr>
          <w:delText>总量</w:delText>
        </w:r>
      </w:del>
      <w:r w:rsidR="0029038B">
        <w:rPr>
          <w:rFonts w:hint="eastAsia"/>
        </w:rPr>
        <w:t>由管理员</w:t>
      </w:r>
      <w:del w:id="62" w:author="王 森" w:date="2019-07-22T15:22:00Z">
        <w:r w:rsidR="0029038B" w:rsidDel="00C1492B">
          <w:rPr>
            <w:rFonts w:hint="eastAsia"/>
          </w:rPr>
          <w:delText>设置</w:delText>
        </w:r>
      </w:del>
      <w:ins w:id="63" w:author="王 森" w:date="2019-07-22T15:22:00Z">
        <w:r w:rsidR="00C1492B">
          <w:rPr>
            <w:rFonts w:hint="eastAsia"/>
          </w:rPr>
          <w:t>增发产生</w:t>
        </w:r>
      </w:ins>
      <w:r w:rsidR="004D0046">
        <w:rPr>
          <w:rFonts w:hint="eastAsia"/>
        </w:rPr>
        <w:t>；</w:t>
      </w:r>
    </w:p>
    <w:p w14:paraId="51526F69" w14:textId="48D5C996" w:rsidR="004D0046" w:rsidRDefault="00C1492B" w:rsidP="00767136">
      <w:pPr>
        <w:pStyle w:val="a3"/>
        <w:numPr>
          <w:ilvl w:val="0"/>
          <w:numId w:val="29"/>
        </w:numPr>
        <w:ind w:firstLineChars="0"/>
      </w:pPr>
      <w:ins w:id="64" w:author="王 森" w:date="2019-07-22T15:23:00Z">
        <w:r>
          <w:rPr>
            <w:rFonts w:hint="eastAsia"/>
          </w:rPr>
          <w:t>电子</w:t>
        </w:r>
      </w:ins>
      <w:del w:id="65" w:author="王 森" w:date="2019-07-22T15:23:00Z">
        <w:r w:rsidR="007460CF" w:rsidDel="00C1492B">
          <w:rPr>
            <w:rFonts w:hint="eastAsia"/>
          </w:rPr>
          <w:delText>某类型</w:delText>
        </w:r>
      </w:del>
      <w:r w:rsidR="004D0046">
        <w:rPr>
          <w:rFonts w:hint="eastAsia"/>
        </w:rPr>
        <w:t>票券被领光后</w:t>
      </w:r>
      <w:ins w:id="66" w:author="王 森" w:date="2019-07-22T15:23:00Z">
        <w:r>
          <w:rPr>
            <w:rFonts w:hint="eastAsia"/>
          </w:rPr>
          <w:t>组员</w:t>
        </w:r>
      </w:ins>
      <w:r w:rsidR="004D0046">
        <w:rPr>
          <w:rFonts w:hint="eastAsia"/>
        </w:rPr>
        <w:t>无法</w:t>
      </w:r>
      <w:r w:rsidR="007460CF">
        <w:rPr>
          <w:rFonts w:hint="eastAsia"/>
        </w:rPr>
        <w:t>再</w:t>
      </w:r>
      <w:r w:rsidR="004D0046">
        <w:rPr>
          <w:rFonts w:hint="eastAsia"/>
        </w:rPr>
        <w:t>领取</w:t>
      </w:r>
      <w:del w:id="67" w:author="王 森" w:date="2019-07-22T15:23:00Z">
        <w:r w:rsidR="007460CF" w:rsidDel="00C1492B">
          <w:rPr>
            <w:rFonts w:hint="eastAsia"/>
          </w:rPr>
          <w:delText>该类型</w:delText>
        </w:r>
      </w:del>
      <w:r w:rsidR="004D0046">
        <w:rPr>
          <w:rFonts w:hint="eastAsia"/>
        </w:rPr>
        <w:t>票券；</w:t>
      </w:r>
    </w:p>
    <w:p w14:paraId="4AA0EE2C" w14:textId="0049A3D6" w:rsidR="00767136" w:rsidRDefault="00A5059A" w:rsidP="00767136">
      <w:pPr>
        <w:pStyle w:val="a3"/>
        <w:numPr>
          <w:ilvl w:val="0"/>
          <w:numId w:val="29"/>
        </w:numPr>
        <w:ind w:firstLineChars="0"/>
      </w:pPr>
      <w:r>
        <w:rPr>
          <w:rFonts w:hint="eastAsia"/>
        </w:rPr>
        <w:t>一个组员在一个自然</w:t>
      </w:r>
      <w:r w:rsidR="00767136">
        <w:rPr>
          <w:rFonts w:hint="eastAsia"/>
        </w:rPr>
        <w:t>周</w:t>
      </w:r>
      <w:r>
        <w:rPr>
          <w:rFonts w:hint="eastAsia"/>
        </w:rPr>
        <w:t>内</w:t>
      </w:r>
      <w:r w:rsidR="00767136">
        <w:rPr>
          <w:rFonts w:hint="eastAsia"/>
        </w:rPr>
        <w:t>领取票券</w:t>
      </w:r>
      <w:r>
        <w:rPr>
          <w:rFonts w:hint="eastAsia"/>
        </w:rPr>
        <w:t>的</w:t>
      </w:r>
      <w:r w:rsidR="00767136">
        <w:rPr>
          <w:rFonts w:hint="eastAsia"/>
        </w:rPr>
        <w:t>额度为3张；</w:t>
      </w:r>
    </w:p>
    <w:p w14:paraId="671538FE" w14:textId="076DB06A" w:rsidR="00B75FFE" w:rsidRDefault="00A5059A" w:rsidP="00B75FFE">
      <w:pPr>
        <w:pStyle w:val="a3"/>
        <w:numPr>
          <w:ilvl w:val="0"/>
          <w:numId w:val="29"/>
        </w:numPr>
        <w:ind w:firstLineChars="0"/>
      </w:pPr>
      <w:r>
        <w:rPr>
          <w:rFonts w:hint="eastAsia"/>
        </w:rPr>
        <w:t>组员</w:t>
      </w:r>
      <w:r w:rsidR="00767136">
        <w:rPr>
          <w:rFonts w:hint="eastAsia"/>
        </w:rPr>
        <w:t>只可领取当日至</w:t>
      </w:r>
      <w:r>
        <w:rPr>
          <w:rFonts w:hint="eastAsia"/>
        </w:rPr>
        <w:t>当前自然周</w:t>
      </w:r>
      <w:r w:rsidR="00767136">
        <w:rPr>
          <w:rFonts w:hint="eastAsia"/>
        </w:rPr>
        <w:t>周末的票券；</w:t>
      </w:r>
    </w:p>
    <w:p w14:paraId="34384A35" w14:textId="4C8136EB" w:rsidR="00B75FFE" w:rsidRDefault="00B75FFE" w:rsidP="00B75FFE">
      <w:pPr>
        <w:pStyle w:val="a3"/>
        <w:numPr>
          <w:ilvl w:val="0"/>
          <w:numId w:val="29"/>
        </w:numPr>
        <w:ind w:firstLineChars="0"/>
      </w:pPr>
      <w:r>
        <w:rPr>
          <w:rFonts w:hint="eastAsia"/>
        </w:rPr>
        <w:t>票券只可在</w:t>
      </w:r>
      <w:r w:rsidR="003843B0">
        <w:rPr>
          <w:rFonts w:hint="eastAsia"/>
        </w:rPr>
        <w:t>规定的</w:t>
      </w:r>
      <w:r>
        <w:rPr>
          <w:rFonts w:hint="eastAsia"/>
        </w:rPr>
        <w:t>使用期限内使用；</w:t>
      </w:r>
    </w:p>
    <w:p w14:paraId="6ABF00C1" w14:textId="160BA8AD" w:rsidR="00767136" w:rsidRDefault="002528B5" w:rsidP="00767136">
      <w:pPr>
        <w:pStyle w:val="a3"/>
        <w:numPr>
          <w:ilvl w:val="0"/>
          <w:numId w:val="29"/>
        </w:numPr>
        <w:ind w:firstLineChars="0"/>
      </w:pPr>
      <w:r>
        <w:rPr>
          <w:rFonts w:hint="eastAsia"/>
        </w:rPr>
        <w:lastRenderedPageBreak/>
        <w:t>票券在使用期限过后</w:t>
      </w:r>
      <w:r w:rsidR="00B75FFE">
        <w:rPr>
          <w:rFonts w:hint="eastAsia"/>
        </w:rPr>
        <w:t>自动失效；</w:t>
      </w:r>
    </w:p>
    <w:p w14:paraId="5852B3C9" w14:textId="7512E803" w:rsidR="0029038B" w:rsidRDefault="00D01D13" w:rsidP="00767136">
      <w:pPr>
        <w:pStyle w:val="a3"/>
        <w:numPr>
          <w:ilvl w:val="0"/>
          <w:numId w:val="29"/>
        </w:numPr>
        <w:ind w:firstLineChars="0"/>
      </w:pPr>
      <w:r>
        <w:rPr>
          <w:rFonts w:hint="eastAsia"/>
        </w:rPr>
        <w:t>已经</w:t>
      </w:r>
      <w:r w:rsidR="0029038B">
        <w:rPr>
          <w:rFonts w:hint="eastAsia"/>
        </w:rPr>
        <w:t>失效的票券仍然占用</w:t>
      </w:r>
      <w:r w:rsidR="00D06EDC">
        <w:rPr>
          <w:rFonts w:hint="eastAsia"/>
        </w:rPr>
        <w:t>本周</w:t>
      </w:r>
      <w:r w:rsidR="0029038B">
        <w:rPr>
          <w:rFonts w:hint="eastAsia"/>
        </w:rPr>
        <w:t>票券额度；</w:t>
      </w:r>
    </w:p>
    <w:p w14:paraId="67CB11A9" w14:textId="3048C03A" w:rsidR="00767136" w:rsidRDefault="00B75FFE" w:rsidP="00767136">
      <w:pPr>
        <w:pStyle w:val="a3"/>
        <w:numPr>
          <w:ilvl w:val="0"/>
          <w:numId w:val="29"/>
        </w:numPr>
        <w:ind w:firstLineChars="0"/>
      </w:pPr>
      <w:r>
        <w:rPr>
          <w:rFonts w:hint="eastAsia"/>
        </w:rPr>
        <w:t>已使用和已失效的票券无法</w:t>
      </w:r>
      <w:r w:rsidR="00926B0C">
        <w:rPr>
          <w:rFonts w:hint="eastAsia"/>
        </w:rPr>
        <w:t>被</w:t>
      </w:r>
      <w:r>
        <w:rPr>
          <w:rFonts w:hint="eastAsia"/>
        </w:rPr>
        <w:t>删除；</w:t>
      </w:r>
    </w:p>
    <w:p w14:paraId="59928742" w14:textId="77777777" w:rsidR="00A5059A" w:rsidRDefault="00A5059A" w:rsidP="00767136">
      <w:pPr>
        <w:pStyle w:val="a3"/>
        <w:numPr>
          <w:ilvl w:val="0"/>
          <w:numId w:val="29"/>
        </w:numPr>
        <w:ind w:firstLineChars="0"/>
      </w:pPr>
      <w:r>
        <w:rPr>
          <w:rFonts w:hint="eastAsia"/>
        </w:rPr>
        <w:t>一个自然周结束后组员本周票券被自动归档；</w:t>
      </w:r>
    </w:p>
    <w:p w14:paraId="1B08F948" w14:textId="00A2C811" w:rsidR="00A5059A" w:rsidRPr="003B6191" w:rsidRDefault="00A5059A" w:rsidP="000827E2">
      <w:pPr>
        <w:pStyle w:val="a3"/>
        <w:numPr>
          <w:ilvl w:val="0"/>
          <w:numId w:val="29"/>
        </w:numPr>
        <w:ind w:firstLineChars="0"/>
      </w:pPr>
      <w:r>
        <w:rPr>
          <w:rFonts w:hint="eastAsia"/>
        </w:rPr>
        <w:t>一个自然周结束后组员的</w:t>
      </w:r>
      <w:r w:rsidR="00D06EDC">
        <w:rPr>
          <w:rFonts w:hint="eastAsia"/>
        </w:rPr>
        <w:t>本周</w:t>
      </w:r>
      <w:r>
        <w:rPr>
          <w:rFonts w:hint="eastAsia"/>
        </w:rPr>
        <w:t>票券额度重置；</w:t>
      </w:r>
    </w:p>
    <w:p w14:paraId="70881FB9" w14:textId="0AC54735" w:rsidR="00332DB3" w:rsidRDefault="00332DB3" w:rsidP="000827E2">
      <w:pPr>
        <w:pStyle w:val="1"/>
      </w:pPr>
      <w:r w:rsidRPr="00332DB3">
        <w:t>风险控制</w:t>
      </w:r>
    </w:p>
    <w:p w14:paraId="4D498336" w14:textId="0D39BC29" w:rsidR="003B6191" w:rsidRDefault="00742668" w:rsidP="000827E2">
      <w:pPr>
        <w:pStyle w:val="2"/>
      </w:pPr>
      <w:r>
        <w:rPr>
          <w:rFonts w:hint="eastAsia"/>
        </w:rPr>
        <w:t>票券产生</w:t>
      </w:r>
    </w:p>
    <w:p w14:paraId="7AF43227" w14:textId="151C29F9" w:rsidR="00742668" w:rsidRDefault="00742668">
      <w:pPr>
        <w:ind w:firstLine="420"/>
      </w:pPr>
      <w:r>
        <w:rPr>
          <w:rFonts w:hint="eastAsia"/>
        </w:rPr>
        <w:t>票券</w:t>
      </w:r>
      <w:ins w:id="68" w:author="王 森" w:date="2019-07-15T14:35:00Z">
        <w:r w:rsidR="003C6C28">
          <w:rPr>
            <w:rFonts w:hint="eastAsia"/>
          </w:rPr>
          <w:t>由管理员增发票券时产生，</w:t>
        </w:r>
      </w:ins>
      <w:del w:id="69" w:author="王 森" w:date="2019-07-15T14:46:00Z">
        <w:r w:rsidDel="003C6C28">
          <w:rPr>
            <w:rFonts w:hint="eastAsia"/>
          </w:rPr>
          <w:delText>领取成功后由服务器生成，</w:delText>
        </w:r>
        <w:r w:rsidDel="007D3E4B">
          <w:rPr>
            <w:rFonts w:hint="eastAsia"/>
          </w:rPr>
          <w:delText>票券</w:delText>
        </w:r>
      </w:del>
      <w:ins w:id="70" w:author="王 森" w:date="2019-07-15T14:46:00Z">
        <w:r w:rsidR="007D3E4B">
          <w:rPr>
            <w:rFonts w:hint="eastAsia"/>
          </w:rPr>
          <w:t>每张票券编号</w:t>
        </w:r>
      </w:ins>
      <w:ins w:id="71" w:author="王 森" w:date="2019-07-15T14:47:00Z">
        <w:r w:rsidR="007D3E4B">
          <w:rPr>
            <w:rFonts w:hint="eastAsia"/>
          </w:rPr>
          <w:t>都是</w:t>
        </w:r>
      </w:ins>
      <w:del w:id="72" w:author="王 森" w:date="2019-07-15T14:46:00Z">
        <w:r w:rsidDel="007D3E4B">
          <w:rPr>
            <w:rFonts w:hint="eastAsia"/>
          </w:rPr>
          <w:delText>编码</w:delText>
        </w:r>
      </w:del>
      <w:r>
        <w:rPr>
          <w:rFonts w:hint="eastAsia"/>
        </w:rPr>
        <w:t>由服务器硬件信息、生成时间、流水号</w:t>
      </w:r>
      <w:ins w:id="73" w:author="王 森" w:date="2019-07-15T14:47:00Z">
        <w:r w:rsidR="007D3E4B">
          <w:rPr>
            <w:rFonts w:hint="eastAsia"/>
          </w:rPr>
          <w:t>、随机数</w:t>
        </w:r>
      </w:ins>
      <w:del w:id="74" w:author="王 森" w:date="2019-07-15T14:47:00Z">
        <w:r w:rsidDel="007D3E4B">
          <w:rPr>
            <w:rFonts w:hint="eastAsia"/>
          </w:rPr>
          <w:delText>三</w:delText>
        </w:r>
      </w:del>
      <w:ins w:id="75" w:author="王 森" w:date="2019-07-15T14:47:00Z">
        <w:r w:rsidR="007D3E4B">
          <w:rPr>
            <w:rFonts w:hint="eastAsia"/>
          </w:rPr>
          <w:t>四</w:t>
        </w:r>
      </w:ins>
      <w:r>
        <w:rPr>
          <w:rFonts w:hint="eastAsia"/>
        </w:rPr>
        <w:t>部分信息组成</w:t>
      </w:r>
      <w:ins w:id="76" w:author="王 森" w:date="2019-07-15T14:47:00Z">
        <w:r w:rsidR="007D3E4B">
          <w:rPr>
            <w:rFonts w:hint="eastAsia"/>
          </w:rPr>
          <w:t>的全球唯一编码</w:t>
        </w:r>
      </w:ins>
      <w:r>
        <w:rPr>
          <w:rFonts w:hint="eastAsia"/>
        </w:rPr>
        <w:t>，并关联到数据库</w:t>
      </w:r>
      <w:ins w:id="77" w:author="王 森" w:date="2019-07-15T14:48:00Z">
        <w:r w:rsidR="00DC5244">
          <w:rPr>
            <w:rFonts w:hint="eastAsia"/>
          </w:rPr>
          <w:t>中</w:t>
        </w:r>
      </w:ins>
      <w:ins w:id="78" w:author="王 森" w:date="2019-07-15T14:49:00Z">
        <w:r w:rsidR="00512332">
          <w:rPr>
            <w:rFonts w:hint="eastAsia"/>
          </w:rPr>
          <w:t>与之对应的</w:t>
        </w:r>
      </w:ins>
      <w:del w:id="79" w:author="王 森" w:date="2019-07-15T14:48:00Z">
        <w:r w:rsidDel="00DC5244">
          <w:rPr>
            <w:rFonts w:hint="eastAsia"/>
          </w:rPr>
          <w:delText>内的唯一</w:delText>
        </w:r>
      </w:del>
      <w:ins w:id="80" w:author="王 森" w:date="2019-07-15T14:48:00Z">
        <w:r w:rsidR="007D3E4B">
          <w:rPr>
            <w:rFonts w:hint="eastAsia"/>
          </w:rPr>
          <w:t>一条电子票券记录</w:t>
        </w:r>
      </w:ins>
      <w:del w:id="81" w:author="王 森" w:date="2019-07-15T14:48:00Z">
        <w:r w:rsidDel="007D3E4B">
          <w:rPr>
            <w:rFonts w:hint="eastAsia"/>
          </w:rPr>
          <w:delText>记录，关联信息包括票券类型、票券使用日期、领取人员等信息</w:delText>
        </w:r>
      </w:del>
      <w:r>
        <w:rPr>
          <w:rFonts w:hint="eastAsia"/>
        </w:rPr>
        <w:t>。</w:t>
      </w:r>
    </w:p>
    <w:p w14:paraId="45B5FBF5" w14:textId="52D6F8C9" w:rsidR="00742668" w:rsidRDefault="00742668" w:rsidP="00742668">
      <w:pPr>
        <w:pStyle w:val="2"/>
      </w:pPr>
      <w:r>
        <w:rPr>
          <w:rFonts w:hint="eastAsia"/>
        </w:rPr>
        <w:t>票券使用</w:t>
      </w:r>
    </w:p>
    <w:p w14:paraId="1B6F019B" w14:textId="41B72171" w:rsidR="00D21BA3" w:rsidRDefault="00742668" w:rsidP="00742668">
      <w:pPr>
        <w:ind w:firstLine="420"/>
      </w:pPr>
      <w:r>
        <w:rPr>
          <w:rFonts w:hint="eastAsia"/>
        </w:rPr>
        <w:t>组员在小程序内点击票券详情时会生成票券二维码，二维码内信息由</w:t>
      </w:r>
      <w:r w:rsidR="006B32E4">
        <w:rPr>
          <w:rFonts w:hint="eastAsia"/>
        </w:rPr>
        <w:t>票券编号和密钥（服务器端使用票券编号和组员编号</w:t>
      </w:r>
      <w:r w:rsidR="00D21BA3">
        <w:rPr>
          <w:rFonts w:hint="eastAsia"/>
        </w:rPr>
        <w:t>通过</w:t>
      </w:r>
      <w:r w:rsidR="006B32E4" w:rsidRPr="00E11384">
        <w:rPr>
          <w:rFonts w:hint="eastAsia"/>
          <w:b/>
        </w:rPr>
        <w:t>非对称加密</w:t>
      </w:r>
      <w:r w:rsidR="00D21BA3">
        <w:rPr>
          <w:rFonts w:hint="eastAsia"/>
          <w:b/>
        </w:rPr>
        <w:t>计算</w:t>
      </w:r>
      <w:r w:rsidR="006B32E4">
        <w:rPr>
          <w:rFonts w:hint="eastAsia"/>
        </w:rPr>
        <w:t>生成）组成。</w:t>
      </w:r>
    </w:p>
    <w:p w14:paraId="606154CF" w14:textId="6FE7D91E" w:rsidR="003D5A90" w:rsidRPr="000827E2" w:rsidRDefault="00D21BA3" w:rsidP="000827E2">
      <w:pPr>
        <w:ind w:firstLine="420"/>
      </w:pPr>
      <w:r>
        <w:rPr>
          <w:rFonts w:hint="eastAsia"/>
        </w:rPr>
        <w:t>使用票券时</w:t>
      </w:r>
      <w:r w:rsidR="006B32E4">
        <w:rPr>
          <w:rFonts w:hint="eastAsia"/>
        </w:rPr>
        <w:t>将</w:t>
      </w:r>
      <w:r w:rsidR="00252715">
        <w:rPr>
          <w:rFonts w:hint="eastAsia"/>
        </w:rPr>
        <w:t>扫描到的票券编号和密钥</w:t>
      </w:r>
      <w:r w:rsidR="006B32E4">
        <w:rPr>
          <w:rFonts w:hint="eastAsia"/>
        </w:rPr>
        <w:t>发送到</w:t>
      </w:r>
      <w:r>
        <w:rPr>
          <w:rFonts w:hint="eastAsia"/>
        </w:rPr>
        <w:t>服务端</w:t>
      </w:r>
      <w:r w:rsidR="006B32E4">
        <w:rPr>
          <w:rFonts w:hint="eastAsia"/>
        </w:rPr>
        <w:t>，</w:t>
      </w:r>
      <w:r>
        <w:rPr>
          <w:rFonts w:hint="eastAsia"/>
        </w:rPr>
        <w:t>服务端重新计算密钥与请求得到的密钥匹配，成功后返回票券信息到</w:t>
      </w:r>
      <w:r w:rsidR="00A44E61">
        <w:rPr>
          <w:rFonts w:hint="eastAsia"/>
        </w:rPr>
        <w:t>小程序，否则返回票券认证失败信息。</w:t>
      </w:r>
    </w:p>
    <w:p w14:paraId="270B254E" w14:textId="77EA55FA" w:rsidR="00E663DF" w:rsidRDefault="00332DB3" w:rsidP="000827E2">
      <w:pPr>
        <w:pStyle w:val="1"/>
      </w:pPr>
      <w:r w:rsidRPr="00332DB3">
        <w:t>报表生成</w:t>
      </w:r>
    </w:p>
    <w:p w14:paraId="045887B9" w14:textId="5597D9D2" w:rsidR="00E128AD" w:rsidRDefault="00E128AD" w:rsidP="00E128AD">
      <w:pPr>
        <w:pStyle w:val="2"/>
      </w:pPr>
      <w:r>
        <w:rPr>
          <w:rFonts w:hint="eastAsia"/>
        </w:rPr>
        <w:t>票券报表</w:t>
      </w:r>
    </w:p>
    <w:p w14:paraId="3E98E757" w14:textId="720427D5" w:rsidR="009119C8" w:rsidRDefault="00E128AD" w:rsidP="00C45974">
      <w:r>
        <w:rPr>
          <w:rFonts w:hint="eastAsia"/>
        </w:rPr>
        <w:t>周期：每日</w:t>
      </w:r>
      <w:r w:rsidR="008A7E73">
        <w:rPr>
          <w:rFonts w:hint="eastAsia"/>
        </w:rPr>
        <w:t>、日期范围</w:t>
      </w:r>
    </w:p>
    <w:p w14:paraId="31D17324" w14:textId="4437A37D" w:rsidR="002426E4" w:rsidRDefault="002426E4" w:rsidP="00C45974">
      <w:pPr>
        <w:ind w:firstLine="420"/>
      </w:pPr>
      <w:r>
        <w:rPr>
          <w:rFonts w:hint="eastAsia"/>
        </w:rPr>
        <w:t>查询使用日期在所查询日期内的所有票券，显示各个票券的详细信息。</w:t>
      </w:r>
    </w:p>
    <w:p w14:paraId="629DC219" w14:textId="08F81F32" w:rsidR="00E128AD" w:rsidRDefault="009119C8" w:rsidP="00C45974">
      <w:pPr>
        <w:pStyle w:val="2"/>
      </w:pPr>
      <w:r>
        <w:rPr>
          <w:rFonts w:hint="eastAsia"/>
        </w:rPr>
        <w:t>票券</w:t>
      </w:r>
      <w:r w:rsidR="002426E4">
        <w:rPr>
          <w:rFonts w:hint="eastAsia"/>
        </w:rPr>
        <w:t>使用状态报表</w:t>
      </w:r>
    </w:p>
    <w:p w14:paraId="0B459789" w14:textId="333A4876" w:rsidR="002426E4" w:rsidRDefault="002426E4" w:rsidP="002426E4">
      <w:r>
        <w:rPr>
          <w:rFonts w:hint="eastAsia"/>
        </w:rPr>
        <w:t>周期：每日</w:t>
      </w:r>
      <w:r w:rsidR="008A7E73">
        <w:rPr>
          <w:rFonts w:hint="eastAsia"/>
        </w:rPr>
        <w:t>、日期范围</w:t>
      </w:r>
    </w:p>
    <w:p w14:paraId="6D6226B6" w14:textId="5C571722" w:rsidR="002426E4" w:rsidRDefault="002426E4" w:rsidP="00C45974">
      <w:pPr>
        <w:ind w:firstLine="420"/>
        <w:rPr>
          <w:ins w:id="82" w:author="王 森" w:date="2019-07-15T14:28:00Z"/>
        </w:rPr>
      </w:pPr>
      <w:r>
        <w:rPr>
          <w:rFonts w:hint="eastAsia"/>
        </w:rPr>
        <w:t>查询使用日期在所查询日期内的所有票券，按照票券类别统计已领取、已使用、已过期票券的数量。</w:t>
      </w:r>
    </w:p>
    <w:p w14:paraId="171AD793" w14:textId="77777777" w:rsidR="008C6B03" w:rsidRPr="00C45974" w:rsidRDefault="008C6B03" w:rsidP="00C45974">
      <w:pPr>
        <w:ind w:firstLine="420"/>
      </w:pPr>
    </w:p>
    <w:sectPr w:rsidR="008C6B03" w:rsidRPr="00C459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D0F947" w14:textId="77777777" w:rsidR="00525FA5" w:rsidRDefault="00525FA5" w:rsidP="00407981">
      <w:pPr>
        <w:spacing w:after="0" w:line="240" w:lineRule="auto"/>
      </w:pPr>
      <w:r>
        <w:separator/>
      </w:r>
    </w:p>
  </w:endnote>
  <w:endnote w:type="continuationSeparator" w:id="0">
    <w:p w14:paraId="086EBF2A" w14:textId="77777777" w:rsidR="00525FA5" w:rsidRDefault="00525FA5" w:rsidP="00407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9B380" w14:textId="77777777" w:rsidR="00525FA5" w:rsidRDefault="00525FA5" w:rsidP="00407981">
      <w:pPr>
        <w:spacing w:after="0" w:line="240" w:lineRule="auto"/>
      </w:pPr>
      <w:r>
        <w:separator/>
      </w:r>
    </w:p>
  </w:footnote>
  <w:footnote w:type="continuationSeparator" w:id="0">
    <w:p w14:paraId="5D173547" w14:textId="77777777" w:rsidR="00525FA5" w:rsidRDefault="00525FA5" w:rsidP="004079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9196E"/>
    <w:multiLevelType w:val="multilevel"/>
    <w:tmpl w:val="FCD2B89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05327A3E"/>
    <w:multiLevelType w:val="hybridMultilevel"/>
    <w:tmpl w:val="CAF482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B1C694C"/>
    <w:multiLevelType w:val="hybridMultilevel"/>
    <w:tmpl w:val="C81C5D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CB528B4"/>
    <w:multiLevelType w:val="multilevel"/>
    <w:tmpl w:val="BABA15DA"/>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0704C8C"/>
    <w:multiLevelType w:val="multilevel"/>
    <w:tmpl w:val="589EC871"/>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5" w15:restartNumberingAfterBreak="0">
    <w:nsid w:val="10E83BAD"/>
    <w:multiLevelType w:val="multilevel"/>
    <w:tmpl w:val="CA48EB1A"/>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6" w15:restartNumberingAfterBreak="0">
    <w:nsid w:val="1ADD4EB3"/>
    <w:multiLevelType w:val="hybridMultilevel"/>
    <w:tmpl w:val="49A4800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1C702D1"/>
    <w:multiLevelType w:val="hybridMultilevel"/>
    <w:tmpl w:val="72324490"/>
    <w:lvl w:ilvl="0" w:tplc="A6767E0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61D6791"/>
    <w:multiLevelType w:val="multilevel"/>
    <w:tmpl w:val="F4423DC6"/>
    <w:lvl w:ilvl="0">
      <w:start w:val="1"/>
      <w:numFmt w:val="decimal"/>
      <w:lvlText w:val="1.%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FDF4945"/>
    <w:multiLevelType w:val="multilevel"/>
    <w:tmpl w:val="BABA15DA"/>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0155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27F49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4F36D4B"/>
    <w:multiLevelType w:val="multilevel"/>
    <w:tmpl w:val="BABA15DA"/>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B5004BC"/>
    <w:multiLevelType w:val="multilevel"/>
    <w:tmpl w:val="7B72531A"/>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50035B8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56136DC3"/>
    <w:multiLevelType w:val="multilevel"/>
    <w:tmpl w:val="3B6CE956"/>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8660A84"/>
    <w:multiLevelType w:val="hybridMultilevel"/>
    <w:tmpl w:val="0D76D6D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89ECBE6"/>
    <w:multiLevelType w:val="multilevel"/>
    <w:tmpl w:val="51488642"/>
    <w:lvl w:ilvl="0">
      <w:start w:val="2"/>
      <w:numFmt w:val="decimal"/>
      <w:lvlText w:val="%1."/>
      <w:lvlJc w:val="left"/>
      <w:pPr>
        <w:ind w:left="425" w:hanging="425"/>
      </w:pPr>
      <w:rPr>
        <w:rFonts w:hint="default"/>
      </w:rPr>
    </w:lvl>
    <w:lvl w:ilvl="1">
      <w:start w:val="1"/>
      <w:numFmt w:val="decimal"/>
      <w:lvlText w:val="%1.%2."/>
      <w:lvlJc w:val="left"/>
      <w:pPr>
        <w:ind w:left="567" w:hanging="567"/>
      </w:pPr>
      <w:rPr>
        <w:rFonts w:ascii="宋体" w:eastAsia="宋体" w:hAnsi="宋体" w:cs="宋体" w:hint="default"/>
      </w:rPr>
    </w:lvl>
    <w:lvl w:ilvl="2">
      <w:start w:val="1"/>
      <w:numFmt w:val="decimal"/>
      <w:lvlText w:val="%1.%2.%3."/>
      <w:lvlJc w:val="left"/>
      <w:pPr>
        <w:ind w:left="709" w:hanging="709"/>
      </w:pPr>
      <w:rPr>
        <w:rFonts w:ascii="宋体" w:eastAsia="宋体" w:hAnsi="宋体" w:cs="宋体"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8" w15:restartNumberingAfterBreak="0">
    <w:nsid w:val="58A15DDD"/>
    <w:multiLevelType w:val="multilevel"/>
    <w:tmpl w:val="1C02D83C"/>
    <w:lvl w:ilvl="0">
      <w:start w:val="3"/>
      <w:numFmt w:val="decimal"/>
      <w:lvlText w:val="%1."/>
      <w:lvlJc w:val="left"/>
      <w:pPr>
        <w:ind w:left="425" w:hanging="425"/>
      </w:pPr>
      <w:rPr>
        <w:rFonts w:ascii="宋体" w:eastAsia="宋体" w:hAnsi="宋体" w:cs="宋体" w:hint="default"/>
      </w:rPr>
    </w:lvl>
    <w:lvl w:ilvl="1">
      <w:start w:val="4"/>
      <w:numFmt w:val="decimal"/>
      <w:lvlText w:val="%1.%2."/>
      <w:lvlJc w:val="left"/>
      <w:pPr>
        <w:ind w:left="567" w:hanging="567"/>
      </w:pPr>
      <w:rPr>
        <w:rFonts w:ascii="宋体" w:eastAsia="宋体" w:hAnsi="宋体" w:cs="宋体" w:hint="default"/>
      </w:rPr>
    </w:lvl>
    <w:lvl w:ilvl="2">
      <w:start w:val="1"/>
      <w:numFmt w:val="decimal"/>
      <w:lvlText w:val="%1.%2.%3."/>
      <w:lvlJc w:val="left"/>
      <w:pPr>
        <w:ind w:left="709" w:hanging="709"/>
      </w:pPr>
      <w:rPr>
        <w:rFonts w:ascii="宋体" w:eastAsia="宋体" w:hAnsi="宋体" w:cs="宋体"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9" w15:restartNumberingAfterBreak="0">
    <w:nsid w:val="5A0F2EB6"/>
    <w:multiLevelType w:val="hybridMultilevel"/>
    <w:tmpl w:val="9350EC92"/>
    <w:lvl w:ilvl="0" w:tplc="AE8CE5C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C03733B"/>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16A30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71EB0E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75551C06"/>
    <w:multiLevelType w:val="hybridMultilevel"/>
    <w:tmpl w:val="35C88E54"/>
    <w:lvl w:ilvl="0" w:tplc="E3722D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8BF139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7A9D3B80"/>
    <w:multiLevelType w:val="multilevel"/>
    <w:tmpl w:val="3B6CE956"/>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3"/>
  </w:num>
  <w:num w:numId="2">
    <w:abstractNumId w:val="25"/>
  </w:num>
  <w:num w:numId="3">
    <w:abstractNumId w:val="21"/>
  </w:num>
  <w:num w:numId="4">
    <w:abstractNumId w:val="24"/>
  </w:num>
  <w:num w:numId="5">
    <w:abstractNumId w:val="14"/>
  </w:num>
  <w:num w:numId="6">
    <w:abstractNumId w:val="11"/>
  </w:num>
  <w:num w:numId="7">
    <w:abstractNumId w:val="17"/>
  </w:num>
  <w:num w:numId="8">
    <w:abstractNumId w:val="18"/>
  </w:num>
  <w:num w:numId="9">
    <w:abstractNumId w:val="15"/>
  </w:num>
  <w:num w:numId="10">
    <w:abstractNumId w:val="19"/>
  </w:num>
  <w:num w:numId="11">
    <w:abstractNumId w:val="20"/>
  </w:num>
  <w:num w:numId="12">
    <w:abstractNumId w:val="22"/>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18"/>
  </w:num>
  <w:num w:numId="16">
    <w:abstractNumId w:val="4"/>
  </w:num>
  <w:num w:numId="17">
    <w:abstractNumId w:val="13"/>
  </w:num>
  <w:num w:numId="18">
    <w:abstractNumId w:val="3"/>
  </w:num>
  <w:num w:numId="19">
    <w:abstractNumId w:val="12"/>
  </w:num>
  <w:num w:numId="20">
    <w:abstractNumId w:val="9"/>
  </w:num>
  <w:num w:numId="21">
    <w:abstractNumId w:val="8"/>
  </w:num>
  <w:num w:numId="22">
    <w:abstractNumId w:val="5"/>
  </w:num>
  <w:num w:numId="23">
    <w:abstractNumId w:val="7"/>
  </w:num>
  <w:num w:numId="24">
    <w:abstractNumId w:val="10"/>
  </w:num>
  <w:num w:numId="25">
    <w:abstractNumId w:val="0"/>
  </w:num>
  <w:num w:numId="26">
    <w:abstractNumId w:val="2"/>
  </w:num>
  <w:num w:numId="27">
    <w:abstractNumId w:val="1"/>
  </w:num>
  <w:num w:numId="28">
    <w:abstractNumId w:val="6"/>
  </w:num>
  <w:num w:numId="29">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王 森">
    <w15:presenceInfo w15:providerId="Windows Live" w15:userId="7747b76e69eef2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activeWritingStyle w:appName="MSWord" w:lang="zh-CN" w:vendorID="64" w:dllVersion="0" w:nlCheck="1" w:checkStyle="0"/>
  <w:activeWritingStyle w:appName="MSWord" w:lang="en-US" w:vendorID="64" w:dllVersion="4096" w:nlCheck="1" w:checkStyle="0"/>
  <w:trackRevisions/>
  <w:documentProtection w:edit="trackedChanges" w:enforcement="1" w:cryptProviderType="rsaAES" w:cryptAlgorithmClass="hash" w:cryptAlgorithmType="typeAny" w:cryptAlgorithmSid="14" w:cryptSpinCount="100000" w:hash="RGJ2oWMAYK/jWmmTs79leUmXqThlnx+P03wL+r/qThk27sX1htS3/QVJUGvgrYSqE8+lwF/HGigTbkxbG1J9oQ==" w:salt="enQJQgHYJXwuosqtLB+bVQ=="/>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35F"/>
    <w:rsid w:val="00010A72"/>
    <w:rsid w:val="0002229E"/>
    <w:rsid w:val="000224C2"/>
    <w:rsid w:val="000579B2"/>
    <w:rsid w:val="00071507"/>
    <w:rsid w:val="000827E2"/>
    <w:rsid w:val="00087EDE"/>
    <w:rsid w:val="000D6D36"/>
    <w:rsid w:val="000E23C9"/>
    <w:rsid w:val="0011750C"/>
    <w:rsid w:val="00146207"/>
    <w:rsid w:val="001675D3"/>
    <w:rsid w:val="0017019F"/>
    <w:rsid w:val="0019016B"/>
    <w:rsid w:val="001A251F"/>
    <w:rsid w:val="001A5B41"/>
    <w:rsid w:val="001B2E54"/>
    <w:rsid w:val="001D23F5"/>
    <w:rsid w:val="001E691A"/>
    <w:rsid w:val="001E6CF1"/>
    <w:rsid w:val="002103E0"/>
    <w:rsid w:val="00230A7B"/>
    <w:rsid w:val="002333A8"/>
    <w:rsid w:val="0023734A"/>
    <w:rsid w:val="002426E4"/>
    <w:rsid w:val="00252715"/>
    <w:rsid w:val="002528B5"/>
    <w:rsid w:val="00281B89"/>
    <w:rsid w:val="00282A10"/>
    <w:rsid w:val="002842A7"/>
    <w:rsid w:val="0029038B"/>
    <w:rsid w:val="002E7D8D"/>
    <w:rsid w:val="002F160E"/>
    <w:rsid w:val="00332DB3"/>
    <w:rsid w:val="003843B0"/>
    <w:rsid w:val="003A41C2"/>
    <w:rsid w:val="003B6191"/>
    <w:rsid w:val="003C6C28"/>
    <w:rsid w:val="003D55BD"/>
    <w:rsid w:val="003D5A90"/>
    <w:rsid w:val="003E4515"/>
    <w:rsid w:val="003F0B5B"/>
    <w:rsid w:val="00407981"/>
    <w:rsid w:val="00430C30"/>
    <w:rsid w:val="004A57F5"/>
    <w:rsid w:val="004D0046"/>
    <w:rsid w:val="00505F1C"/>
    <w:rsid w:val="00512332"/>
    <w:rsid w:val="00525FA5"/>
    <w:rsid w:val="00585DD3"/>
    <w:rsid w:val="00594789"/>
    <w:rsid w:val="005B68E7"/>
    <w:rsid w:val="005C19B0"/>
    <w:rsid w:val="005D44D1"/>
    <w:rsid w:val="0060276C"/>
    <w:rsid w:val="0065439E"/>
    <w:rsid w:val="006B32E4"/>
    <w:rsid w:val="006C5C34"/>
    <w:rsid w:val="006D2DBC"/>
    <w:rsid w:val="007417FA"/>
    <w:rsid w:val="00742668"/>
    <w:rsid w:val="007460CF"/>
    <w:rsid w:val="00767136"/>
    <w:rsid w:val="00767671"/>
    <w:rsid w:val="007D3E4B"/>
    <w:rsid w:val="007D5267"/>
    <w:rsid w:val="007F2A1D"/>
    <w:rsid w:val="008147CA"/>
    <w:rsid w:val="00844BBD"/>
    <w:rsid w:val="00862082"/>
    <w:rsid w:val="008A44D4"/>
    <w:rsid w:val="008A7E73"/>
    <w:rsid w:val="008B0624"/>
    <w:rsid w:val="008C6B03"/>
    <w:rsid w:val="008C7641"/>
    <w:rsid w:val="009119C8"/>
    <w:rsid w:val="00916D84"/>
    <w:rsid w:val="00926B0C"/>
    <w:rsid w:val="009F098C"/>
    <w:rsid w:val="00A2135F"/>
    <w:rsid w:val="00A44E61"/>
    <w:rsid w:val="00A5059A"/>
    <w:rsid w:val="00AB5765"/>
    <w:rsid w:val="00AB7358"/>
    <w:rsid w:val="00AF486F"/>
    <w:rsid w:val="00B17B93"/>
    <w:rsid w:val="00B562AF"/>
    <w:rsid w:val="00B75FFE"/>
    <w:rsid w:val="00B76DE7"/>
    <w:rsid w:val="00B83634"/>
    <w:rsid w:val="00C110B3"/>
    <w:rsid w:val="00C1492B"/>
    <w:rsid w:val="00C45974"/>
    <w:rsid w:val="00C46830"/>
    <w:rsid w:val="00C642B9"/>
    <w:rsid w:val="00C75A1C"/>
    <w:rsid w:val="00C80047"/>
    <w:rsid w:val="00C8402A"/>
    <w:rsid w:val="00C87633"/>
    <w:rsid w:val="00CA2928"/>
    <w:rsid w:val="00CC4D04"/>
    <w:rsid w:val="00CE351C"/>
    <w:rsid w:val="00D01D13"/>
    <w:rsid w:val="00D06EDC"/>
    <w:rsid w:val="00D21BA3"/>
    <w:rsid w:val="00D34C8C"/>
    <w:rsid w:val="00D45E45"/>
    <w:rsid w:val="00D536AB"/>
    <w:rsid w:val="00D64D60"/>
    <w:rsid w:val="00DA137A"/>
    <w:rsid w:val="00DB79D0"/>
    <w:rsid w:val="00DC5244"/>
    <w:rsid w:val="00DD33F8"/>
    <w:rsid w:val="00DE1108"/>
    <w:rsid w:val="00E128AD"/>
    <w:rsid w:val="00E168FD"/>
    <w:rsid w:val="00E506DF"/>
    <w:rsid w:val="00E63477"/>
    <w:rsid w:val="00E636AC"/>
    <w:rsid w:val="00E663DF"/>
    <w:rsid w:val="00EA787F"/>
    <w:rsid w:val="00EB18C7"/>
    <w:rsid w:val="00EC5938"/>
    <w:rsid w:val="00F34475"/>
    <w:rsid w:val="00F36703"/>
    <w:rsid w:val="00FB775E"/>
    <w:rsid w:val="00FD551B"/>
    <w:rsid w:val="00FF6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AADEE"/>
  <w15:chartTrackingRefBased/>
  <w15:docId w15:val="{02C46FCF-D3A9-4588-B56B-D5AF77D94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7EDE"/>
    <w:rPr>
      <w:rFonts w:ascii="宋体" w:eastAsia="宋体" w:hAnsi="宋体"/>
      <w:sz w:val="24"/>
      <w:szCs w:val="24"/>
    </w:rPr>
  </w:style>
  <w:style w:type="paragraph" w:styleId="1">
    <w:name w:val="heading 1"/>
    <w:basedOn w:val="a"/>
    <w:next w:val="a"/>
    <w:link w:val="10"/>
    <w:uiPriority w:val="9"/>
    <w:qFormat/>
    <w:rsid w:val="00767136"/>
    <w:pPr>
      <w:keepNext/>
      <w:keepLines/>
      <w:numPr>
        <w:numId w:val="25"/>
      </w:numPr>
      <w:spacing w:before="320" w:after="240"/>
      <w:ind w:left="431" w:hanging="431"/>
      <w:jc w:val="left"/>
      <w:outlineLvl w:val="0"/>
    </w:pPr>
    <w:rPr>
      <w:rFonts w:ascii="黑体" w:eastAsia="黑体" w:hAnsi="黑体" w:cstheme="majorBidi"/>
      <w:b/>
      <w:bCs/>
      <w:caps/>
      <w:spacing w:val="4"/>
      <w:sz w:val="44"/>
      <w:szCs w:val="44"/>
    </w:rPr>
  </w:style>
  <w:style w:type="paragraph" w:styleId="2">
    <w:name w:val="heading 2"/>
    <w:basedOn w:val="a"/>
    <w:next w:val="a"/>
    <w:link w:val="20"/>
    <w:uiPriority w:val="9"/>
    <w:unhideWhenUsed/>
    <w:qFormat/>
    <w:rsid w:val="00407981"/>
    <w:pPr>
      <w:keepNext/>
      <w:keepLines/>
      <w:numPr>
        <w:ilvl w:val="1"/>
        <w:numId w:val="25"/>
      </w:numPr>
      <w:spacing w:before="120" w:after="240"/>
      <w:outlineLvl w:val="1"/>
    </w:pPr>
    <w:rPr>
      <w:rFonts w:ascii="黑体" w:eastAsia="黑体" w:hAnsi="黑体" w:cstheme="majorBidi"/>
      <w:b/>
      <w:bCs/>
      <w:sz w:val="32"/>
      <w:szCs w:val="32"/>
    </w:rPr>
  </w:style>
  <w:style w:type="paragraph" w:styleId="3">
    <w:name w:val="heading 3"/>
    <w:basedOn w:val="a"/>
    <w:next w:val="a"/>
    <w:link w:val="30"/>
    <w:uiPriority w:val="9"/>
    <w:unhideWhenUsed/>
    <w:qFormat/>
    <w:rsid w:val="00407981"/>
    <w:pPr>
      <w:keepNext/>
      <w:keepLines/>
      <w:numPr>
        <w:ilvl w:val="2"/>
        <w:numId w:val="25"/>
      </w:numPr>
      <w:spacing w:before="120" w:after="240"/>
      <w:outlineLvl w:val="2"/>
    </w:pPr>
    <w:rPr>
      <w:rFonts w:ascii="黑体" w:eastAsia="黑体" w:hAnsi="黑体" w:cstheme="majorBidi"/>
      <w:b/>
      <w:spacing w:val="4"/>
      <w:sz w:val="28"/>
    </w:rPr>
  </w:style>
  <w:style w:type="paragraph" w:styleId="4">
    <w:name w:val="heading 4"/>
    <w:basedOn w:val="a"/>
    <w:next w:val="a"/>
    <w:link w:val="40"/>
    <w:uiPriority w:val="9"/>
    <w:unhideWhenUsed/>
    <w:qFormat/>
    <w:rsid w:val="00EB18C7"/>
    <w:pPr>
      <w:keepNext/>
      <w:keepLines/>
      <w:numPr>
        <w:ilvl w:val="3"/>
        <w:numId w:val="25"/>
      </w:numPr>
      <w:spacing w:before="120" w:after="120"/>
      <w:ind w:left="862" w:hanging="862"/>
      <w:outlineLvl w:val="3"/>
      <w:pPrChange w:id="0" w:date="2019-07-15T14:24:00Z">
        <w:pPr>
          <w:keepNext/>
          <w:keepLines/>
          <w:numPr>
            <w:ilvl w:val="3"/>
            <w:numId w:val="25"/>
          </w:numPr>
          <w:spacing w:before="120" w:line="252" w:lineRule="auto"/>
          <w:ind w:left="864" w:hanging="864"/>
          <w:jc w:val="both"/>
          <w:outlineLvl w:val="3"/>
        </w:pPr>
      </w:pPrChange>
    </w:pPr>
    <w:rPr>
      <w:rFonts w:asciiTheme="majorHAnsi" w:hAnsiTheme="majorHAnsi" w:cstheme="majorBidi"/>
      <w:b/>
      <w:iCs/>
      <w:rPrChange w:id="0" w:date="2019-07-15T14:24:00Z">
        <w:rPr>
          <w:rFonts w:asciiTheme="majorHAnsi" w:eastAsia="宋体" w:hAnsiTheme="majorHAnsi" w:cstheme="majorBidi"/>
          <w:i/>
          <w:iCs/>
          <w:sz w:val="24"/>
          <w:szCs w:val="24"/>
          <w:lang w:val="en-US" w:eastAsia="zh-CN" w:bidi="ar-SA"/>
        </w:rPr>
      </w:rPrChange>
    </w:rPr>
  </w:style>
  <w:style w:type="paragraph" w:styleId="5">
    <w:name w:val="heading 5"/>
    <w:basedOn w:val="a"/>
    <w:next w:val="a"/>
    <w:link w:val="50"/>
    <w:uiPriority w:val="9"/>
    <w:semiHidden/>
    <w:unhideWhenUsed/>
    <w:qFormat/>
    <w:rsid w:val="00862082"/>
    <w:pPr>
      <w:keepNext/>
      <w:keepLines/>
      <w:numPr>
        <w:ilvl w:val="4"/>
        <w:numId w:val="25"/>
      </w:numPr>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862082"/>
    <w:pPr>
      <w:keepNext/>
      <w:keepLines/>
      <w:numPr>
        <w:ilvl w:val="5"/>
        <w:numId w:val="25"/>
      </w:numPr>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862082"/>
    <w:pPr>
      <w:keepNext/>
      <w:keepLines/>
      <w:numPr>
        <w:ilvl w:val="6"/>
        <w:numId w:val="25"/>
      </w:numPr>
      <w:spacing w:before="120" w:after="0"/>
      <w:outlineLvl w:val="6"/>
    </w:pPr>
    <w:rPr>
      <w:i/>
      <w:iCs/>
    </w:rPr>
  </w:style>
  <w:style w:type="paragraph" w:styleId="8">
    <w:name w:val="heading 8"/>
    <w:basedOn w:val="a"/>
    <w:next w:val="a"/>
    <w:link w:val="80"/>
    <w:uiPriority w:val="9"/>
    <w:semiHidden/>
    <w:unhideWhenUsed/>
    <w:qFormat/>
    <w:rsid w:val="00862082"/>
    <w:pPr>
      <w:keepNext/>
      <w:keepLines/>
      <w:numPr>
        <w:ilvl w:val="7"/>
        <w:numId w:val="25"/>
      </w:numPr>
      <w:spacing w:before="120" w:after="0"/>
      <w:outlineLvl w:val="7"/>
    </w:pPr>
    <w:rPr>
      <w:b/>
      <w:bCs/>
    </w:rPr>
  </w:style>
  <w:style w:type="paragraph" w:styleId="9">
    <w:name w:val="heading 9"/>
    <w:basedOn w:val="a"/>
    <w:next w:val="a"/>
    <w:link w:val="90"/>
    <w:uiPriority w:val="9"/>
    <w:semiHidden/>
    <w:unhideWhenUsed/>
    <w:qFormat/>
    <w:rsid w:val="00862082"/>
    <w:pPr>
      <w:keepNext/>
      <w:keepLines/>
      <w:numPr>
        <w:ilvl w:val="8"/>
        <w:numId w:val="25"/>
      </w:numPr>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List narrow"/>
    <w:basedOn w:val="a"/>
    <w:link w:val="a4"/>
    <w:uiPriority w:val="34"/>
    <w:qFormat/>
    <w:rsid w:val="00862082"/>
    <w:pPr>
      <w:ind w:firstLineChars="200" w:firstLine="420"/>
    </w:pPr>
  </w:style>
  <w:style w:type="character" w:customStyle="1" w:styleId="10">
    <w:name w:val="标题 1 字符"/>
    <w:basedOn w:val="a0"/>
    <w:link w:val="1"/>
    <w:uiPriority w:val="9"/>
    <w:rsid w:val="00767136"/>
    <w:rPr>
      <w:rFonts w:ascii="黑体" w:eastAsia="黑体" w:hAnsi="黑体" w:cstheme="majorBidi"/>
      <w:b/>
      <w:bCs/>
      <w:caps/>
      <w:spacing w:val="4"/>
      <w:sz w:val="44"/>
      <w:szCs w:val="44"/>
    </w:rPr>
  </w:style>
  <w:style w:type="character" w:customStyle="1" w:styleId="20">
    <w:name w:val="标题 2 字符"/>
    <w:basedOn w:val="a0"/>
    <w:link w:val="2"/>
    <w:uiPriority w:val="9"/>
    <w:rsid w:val="00407981"/>
    <w:rPr>
      <w:rFonts w:ascii="黑体" w:eastAsia="黑体" w:hAnsi="黑体" w:cstheme="majorBidi"/>
      <w:b/>
      <w:bCs/>
      <w:sz w:val="32"/>
      <w:szCs w:val="32"/>
    </w:rPr>
  </w:style>
  <w:style w:type="character" w:customStyle="1" w:styleId="30">
    <w:name w:val="标题 3 字符"/>
    <w:basedOn w:val="a0"/>
    <w:link w:val="3"/>
    <w:uiPriority w:val="9"/>
    <w:rsid w:val="00407981"/>
    <w:rPr>
      <w:rFonts w:ascii="黑体" w:eastAsia="黑体" w:hAnsi="黑体" w:cstheme="majorBidi"/>
      <w:b/>
      <w:spacing w:val="4"/>
      <w:sz w:val="28"/>
      <w:szCs w:val="24"/>
    </w:rPr>
  </w:style>
  <w:style w:type="character" w:customStyle="1" w:styleId="40">
    <w:name w:val="标题 4 字符"/>
    <w:basedOn w:val="a0"/>
    <w:link w:val="4"/>
    <w:uiPriority w:val="9"/>
    <w:rsid w:val="00EB18C7"/>
    <w:rPr>
      <w:rFonts w:asciiTheme="majorHAnsi" w:eastAsia="宋体" w:hAnsiTheme="majorHAnsi" w:cstheme="majorBidi"/>
      <w:b/>
      <w:iCs/>
      <w:sz w:val="24"/>
      <w:szCs w:val="24"/>
    </w:rPr>
  </w:style>
  <w:style w:type="character" w:customStyle="1" w:styleId="50">
    <w:name w:val="标题 5 字符"/>
    <w:basedOn w:val="a0"/>
    <w:link w:val="5"/>
    <w:uiPriority w:val="9"/>
    <w:semiHidden/>
    <w:rsid w:val="00862082"/>
    <w:rPr>
      <w:rFonts w:asciiTheme="majorHAnsi" w:eastAsiaTheme="majorEastAsia" w:hAnsiTheme="majorHAnsi" w:cstheme="majorBidi"/>
      <w:b/>
      <w:bCs/>
    </w:rPr>
  </w:style>
  <w:style w:type="character" w:customStyle="1" w:styleId="60">
    <w:name w:val="标题 6 字符"/>
    <w:basedOn w:val="a0"/>
    <w:link w:val="6"/>
    <w:uiPriority w:val="9"/>
    <w:semiHidden/>
    <w:rsid w:val="00862082"/>
    <w:rPr>
      <w:rFonts w:asciiTheme="majorHAnsi" w:eastAsiaTheme="majorEastAsia" w:hAnsiTheme="majorHAnsi" w:cstheme="majorBidi"/>
      <w:b/>
      <w:bCs/>
      <w:i/>
      <w:iCs/>
    </w:rPr>
  </w:style>
  <w:style w:type="character" w:customStyle="1" w:styleId="70">
    <w:name w:val="标题 7 字符"/>
    <w:basedOn w:val="a0"/>
    <w:link w:val="7"/>
    <w:uiPriority w:val="9"/>
    <w:semiHidden/>
    <w:rsid w:val="00862082"/>
    <w:rPr>
      <w:i/>
      <w:iCs/>
    </w:rPr>
  </w:style>
  <w:style w:type="character" w:customStyle="1" w:styleId="80">
    <w:name w:val="标题 8 字符"/>
    <w:basedOn w:val="a0"/>
    <w:link w:val="8"/>
    <w:uiPriority w:val="9"/>
    <w:semiHidden/>
    <w:rsid w:val="00862082"/>
    <w:rPr>
      <w:b/>
      <w:bCs/>
    </w:rPr>
  </w:style>
  <w:style w:type="character" w:customStyle="1" w:styleId="90">
    <w:name w:val="标题 9 字符"/>
    <w:basedOn w:val="a0"/>
    <w:link w:val="9"/>
    <w:uiPriority w:val="9"/>
    <w:semiHidden/>
    <w:rsid w:val="00862082"/>
    <w:rPr>
      <w:i/>
      <w:iCs/>
    </w:rPr>
  </w:style>
  <w:style w:type="paragraph" w:styleId="a5">
    <w:name w:val="caption"/>
    <w:basedOn w:val="a"/>
    <w:next w:val="a"/>
    <w:uiPriority w:val="35"/>
    <w:semiHidden/>
    <w:unhideWhenUsed/>
    <w:qFormat/>
    <w:rsid w:val="00862082"/>
    <w:rPr>
      <w:b/>
      <w:bCs/>
      <w:sz w:val="18"/>
      <w:szCs w:val="18"/>
    </w:rPr>
  </w:style>
  <w:style w:type="paragraph" w:styleId="a6">
    <w:name w:val="Title"/>
    <w:basedOn w:val="a"/>
    <w:next w:val="a"/>
    <w:link w:val="a7"/>
    <w:uiPriority w:val="10"/>
    <w:qFormat/>
    <w:rsid w:val="00087EDE"/>
    <w:pPr>
      <w:spacing w:after="0" w:line="240" w:lineRule="auto"/>
      <w:contextualSpacing/>
      <w:jc w:val="center"/>
    </w:pPr>
    <w:rPr>
      <w:rFonts w:cstheme="majorBidi"/>
      <w:b/>
      <w:bCs/>
      <w:spacing w:val="-7"/>
      <w:sz w:val="52"/>
      <w:szCs w:val="52"/>
    </w:rPr>
  </w:style>
  <w:style w:type="character" w:customStyle="1" w:styleId="a7">
    <w:name w:val="标题 字符"/>
    <w:basedOn w:val="a0"/>
    <w:link w:val="a6"/>
    <w:uiPriority w:val="10"/>
    <w:rsid w:val="00087EDE"/>
    <w:rPr>
      <w:rFonts w:ascii="宋体" w:eastAsia="宋体" w:hAnsi="宋体" w:cstheme="majorBidi"/>
      <w:b/>
      <w:bCs/>
      <w:spacing w:val="-7"/>
      <w:sz w:val="52"/>
      <w:szCs w:val="52"/>
    </w:rPr>
  </w:style>
  <w:style w:type="paragraph" w:styleId="a8">
    <w:name w:val="Subtitle"/>
    <w:basedOn w:val="a"/>
    <w:next w:val="a"/>
    <w:link w:val="a9"/>
    <w:uiPriority w:val="11"/>
    <w:qFormat/>
    <w:rsid w:val="00862082"/>
    <w:pPr>
      <w:numPr>
        <w:ilvl w:val="1"/>
      </w:numPr>
      <w:spacing w:after="240"/>
      <w:jc w:val="center"/>
    </w:pPr>
    <w:rPr>
      <w:rFonts w:asciiTheme="majorHAnsi" w:eastAsiaTheme="majorEastAsia" w:hAnsiTheme="majorHAnsi" w:cstheme="majorBidi"/>
    </w:rPr>
  </w:style>
  <w:style w:type="character" w:customStyle="1" w:styleId="a9">
    <w:name w:val="副标题 字符"/>
    <w:basedOn w:val="a0"/>
    <w:link w:val="a8"/>
    <w:uiPriority w:val="11"/>
    <w:rsid w:val="00862082"/>
    <w:rPr>
      <w:rFonts w:asciiTheme="majorHAnsi" w:eastAsiaTheme="majorEastAsia" w:hAnsiTheme="majorHAnsi" w:cstheme="majorBidi"/>
      <w:sz w:val="24"/>
      <w:szCs w:val="24"/>
    </w:rPr>
  </w:style>
  <w:style w:type="character" w:styleId="aa">
    <w:name w:val="Strong"/>
    <w:basedOn w:val="a0"/>
    <w:uiPriority w:val="22"/>
    <w:qFormat/>
    <w:rsid w:val="00862082"/>
    <w:rPr>
      <w:b/>
      <w:bCs/>
      <w:color w:val="auto"/>
    </w:rPr>
  </w:style>
  <w:style w:type="character" w:styleId="ab">
    <w:name w:val="Emphasis"/>
    <w:basedOn w:val="a0"/>
    <w:uiPriority w:val="20"/>
    <w:qFormat/>
    <w:rsid w:val="00862082"/>
    <w:rPr>
      <w:i/>
      <w:iCs/>
      <w:color w:val="auto"/>
    </w:rPr>
  </w:style>
  <w:style w:type="paragraph" w:styleId="ac">
    <w:name w:val="No Spacing"/>
    <w:uiPriority w:val="1"/>
    <w:qFormat/>
    <w:rsid w:val="00862082"/>
    <w:pPr>
      <w:spacing w:after="0" w:line="240" w:lineRule="auto"/>
    </w:pPr>
  </w:style>
  <w:style w:type="paragraph" w:styleId="ad">
    <w:name w:val="Quote"/>
    <w:basedOn w:val="a"/>
    <w:next w:val="a"/>
    <w:link w:val="ae"/>
    <w:uiPriority w:val="29"/>
    <w:qFormat/>
    <w:rsid w:val="00862082"/>
    <w:pPr>
      <w:spacing w:before="200" w:line="264" w:lineRule="auto"/>
      <w:ind w:left="864" w:right="864"/>
      <w:jc w:val="center"/>
    </w:pPr>
    <w:rPr>
      <w:rFonts w:asciiTheme="majorHAnsi" w:eastAsiaTheme="majorEastAsia" w:hAnsiTheme="majorHAnsi" w:cstheme="majorBidi"/>
      <w:i/>
      <w:iCs/>
    </w:rPr>
  </w:style>
  <w:style w:type="character" w:customStyle="1" w:styleId="ae">
    <w:name w:val="引用 字符"/>
    <w:basedOn w:val="a0"/>
    <w:link w:val="ad"/>
    <w:uiPriority w:val="29"/>
    <w:rsid w:val="00862082"/>
    <w:rPr>
      <w:rFonts w:asciiTheme="majorHAnsi" w:eastAsiaTheme="majorEastAsia" w:hAnsiTheme="majorHAnsi" w:cstheme="majorBidi"/>
      <w:i/>
      <w:iCs/>
      <w:sz w:val="24"/>
      <w:szCs w:val="24"/>
    </w:rPr>
  </w:style>
  <w:style w:type="paragraph" w:styleId="af">
    <w:name w:val="Intense Quote"/>
    <w:basedOn w:val="a"/>
    <w:next w:val="a"/>
    <w:link w:val="af0"/>
    <w:uiPriority w:val="30"/>
    <w:qFormat/>
    <w:rsid w:val="0086208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f0">
    <w:name w:val="明显引用 字符"/>
    <w:basedOn w:val="a0"/>
    <w:link w:val="af"/>
    <w:uiPriority w:val="30"/>
    <w:rsid w:val="00862082"/>
    <w:rPr>
      <w:rFonts w:asciiTheme="majorHAnsi" w:eastAsiaTheme="majorEastAsia" w:hAnsiTheme="majorHAnsi" w:cstheme="majorBidi"/>
      <w:sz w:val="26"/>
      <w:szCs w:val="26"/>
    </w:rPr>
  </w:style>
  <w:style w:type="character" w:styleId="af1">
    <w:name w:val="Subtle Emphasis"/>
    <w:basedOn w:val="a0"/>
    <w:uiPriority w:val="19"/>
    <w:qFormat/>
    <w:rsid w:val="00862082"/>
    <w:rPr>
      <w:i/>
      <w:iCs/>
      <w:color w:val="auto"/>
    </w:rPr>
  </w:style>
  <w:style w:type="character" w:styleId="af2">
    <w:name w:val="Intense Emphasis"/>
    <w:basedOn w:val="a0"/>
    <w:uiPriority w:val="21"/>
    <w:qFormat/>
    <w:rsid w:val="00862082"/>
    <w:rPr>
      <w:b/>
      <w:bCs/>
      <w:i/>
      <w:iCs/>
      <w:color w:val="auto"/>
    </w:rPr>
  </w:style>
  <w:style w:type="character" w:styleId="af3">
    <w:name w:val="Subtle Reference"/>
    <w:basedOn w:val="a0"/>
    <w:uiPriority w:val="31"/>
    <w:qFormat/>
    <w:rsid w:val="00862082"/>
    <w:rPr>
      <w:smallCaps/>
      <w:color w:val="auto"/>
      <w:u w:val="single" w:color="7F7F7F" w:themeColor="text1" w:themeTint="80"/>
    </w:rPr>
  </w:style>
  <w:style w:type="character" w:styleId="af4">
    <w:name w:val="Intense Reference"/>
    <w:basedOn w:val="a0"/>
    <w:uiPriority w:val="32"/>
    <w:qFormat/>
    <w:rsid w:val="00862082"/>
    <w:rPr>
      <w:b/>
      <w:bCs/>
      <w:smallCaps/>
      <w:color w:val="auto"/>
      <w:u w:val="single"/>
    </w:rPr>
  </w:style>
  <w:style w:type="character" w:styleId="af5">
    <w:name w:val="Book Title"/>
    <w:basedOn w:val="a0"/>
    <w:uiPriority w:val="33"/>
    <w:qFormat/>
    <w:rsid w:val="00862082"/>
    <w:rPr>
      <w:b/>
      <w:bCs/>
      <w:smallCaps/>
      <w:color w:val="auto"/>
    </w:rPr>
  </w:style>
  <w:style w:type="paragraph" w:styleId="TOC">
    <w:name w:val="TOC Heading"/>
    <w:basedOn w:val="1"/>
    <w:next w:val="a"/>
    <w:uiPriority w:val="39"/>
    <w:semiHidden/>
    <w:unhideWhenUsed/>
    <w:qFormat/>
    <w:rsid w:val="00862082"/>
    <w:pPr>
      <w:outlineLvl w:val="9"/>
    </w:pPr>
  </w:style>
  <w:style w:type="paragraph" w:customStyle="1" w:styleId="11">
    <w:name w:val="列出段落1"/>
    <w:basedOn w:val="a"/>
    <w:uiPriority w:val="34"/>
    <w:rsid w:val="00862082"/>
    <w:pPr>
      <w:ind w:firstLineChars="200" w:firstLine="420"/>
    </w:pPr>
    <w:rPr>
      <w:rFonts w:cs="Times New Roman"/>
    </w:rPr>
  </w:style>
  <w:style w:type="paragraph" w:customStyle="1" w:styleId="af6">
    <w:name w:val="编写建议"/>
    <w:basedOn w:val="a"/>
    <w:next w:val="af7"/>
    <w:rsid w:val="00862082"/>
    <w:pPr>
      <w:autoSpaceDE w:val="0"/>
      <w:autoSpaceDN w:val="0"/>
      <w:adjustRightInd w:val="0"/>
      <w:spacing w:line="360" w:lineRule="auto"/>
      <w:ind w:firstLineChars="200" w:firstLine="480"/>
      <w:jc w:val="left"/>
    </w:pPr>
    <w:rPr>
      <w:rFonts w:ascii="仿宋" w:eastAsia="仿宋" w:hAnsi="仿宋" w:cs="宋体"/>
      <w:iCs/>
    </w:rPr>
  </w:style>
  <w:style w:type="paragraph" w:styleId="af7">
    <w:name w:val="Body Text"/>
    <w:basedOn w:val="a"/>
    <w:link w:val="af8"/>
    <w:rsid w:val="00862082"/>
    <w:pPr>
      <w:spacing w:line="360" w:lineRule="auto"/>
      <w:ind w:firstLineChars="200" w:firstLine="480"/>
      <w:jc w:val="left"/>
    </w:pPr>
    <w:rPr>
      <w:rFonts w:ascii="仿宋" w:eastAsia="仿宋" w:hAnsi="仿宋"/>
    </w:rPr>
  </w:style>
  <w:style w:type="character" w:customStyle="1" w:styleId="af8">
    <w:name w:val="正文文本 字符"/>
    <w:basedOn w:val="a0"/>
    <w:link w:val="af7"/>
    <w:rsid w:val="003B6191"/>
    <w:rPr>
      <w:rFonts w:ascii="仿宋" w:eastAsia="仿宋" w:hAnsi="仿宋"/>
      <w:kern w:val="2"/>
      <w:sz w:val="24"/>
      <w:szCs w:val="24"/>
    </w:rPr>
  </w:style>
  <w:style w:type="paragraph" w:styleId="af9">
    <w:name w:val="Normal Indent"/>
    <w:aliases w:val="段1,段11,段12,段111,段13,段112,段14,段113,段15,段114,段16,段17,段115,段18,段116,段19,段117,段110,段118,段119,段121,段1111,段131,段1121,段141,段1131,段151,段1141,段161,段171,段1151,段181,段1161,段191,段1171,段120,段1110,段122,段1112,段132,段1122,段142,段1132,段152,段1142,段162,段172,特点,表正文,正文非缩进"/>
    <w:basedOn w:val="a"/>
    <w:link w:val="afa"/>
    <w:rsid w:val="00862082"/>
    <w:pPr>
      <w:ind w:firstLineChars="200" w:firstLine="420"/>
    </w:pPr>
    <w:rPr>
      <w:rFonts w:ascii="Times New Roman" w:hAnsi="Times New Roman" w:cs="Times New Roman"/>
    </w:rPr>
  </w:style>
  <w:style w:type="character" w:customStyle="1" w:styleId="afa">
    <w:name w:val="正文缩进 字符"/>
    <w:aliases w:val="段1 字符,段11 字符,段12 字符,段111 字符,段13 字符,段112 字符,段14 字符,段113 字符,段15 字符,段114 字符,段16 字符,段17 字符,段115 字符,段18 字符,段116 字符,段19 字符,段117 字符,段110 字符,段118 字符,段119 字符,段121 字符,段1111 字符,段131 字符,段1121 字符,段141 字符,段1131 字符,段151 字符,段1141 字符,段161 字符,段171 字符,段1151 字符"/>
    <w:link w:val="af9"/>
    <w:rsid w:val="00862082"/>
    <w:rPr>
      <w:rFonts w:ascii="Times New Roman" w:eastAsia="宋体" w:hAnsi="Times New Roman" w:cs="Times New Roman"/>
      <w:kern w:val="2"/>
      <w:sz w:val="21"/>
      <w:szCs w:val="24"/>
    </w:rPr>
  </w:style>
  <w:style w:type="paragraph" w:styleId="afb">
    <w:name w:val="footnote text"/>
    <w:basedOn w:val="a"/>
    <w:link w:val="afc"/>
    <w:rsid w:val="00862082"/>
    <w:pPr>
      <w:snapToGrid w:val="0"/>
      <w:jc w:val="left"/>
    </w:pPr>
    <w:rPr>
      <w:rFonts w:cs="Times New Roman"/>
      <w:sz w:val="18"/>
      <w:szCs w:val="18"/>
    </w:rPr>
  </w:style>
  <w:style w:type="character" w:customStyle="1" w:styleId="afc">
    <w:name w:val="脚注文本 字符"/>
    <w:basedOn w:val="a0"/>
    <w:link w:val="afb"/>
    <w:rsid w:val="00862082"/>
    <w:rPr>
      <w:rFonts w:ascii="Calibri" w:eastAsia="宋体" w:hAnsi="Calibri" w:cs="Times New Roman"/>
      <w:kern w:val="2"/>
      <w:sz w:val="18"/>
      <w:szCs w:val="18"/>
    </w:rPr>
  </w:style>
  <w:style w:type="paragraph" w:styleId="afd">
    <w:name w:val="header"/>
    <w:basedOn w:val="a"/>
    <w:link w:val="afe"/>
    <w:rsid w:val="00862082"/>
    <w:pPr>
      <w:pBdr>
        <w:top w:val="none" w:sz="0" w:space="1" w:color="auto"/>
        <w:left w:val="none" w:sz="0" w:space="4" w:color="auto"/>
        <w:bottom w:val="none" w:sz="0" w:space="1" w:color="auto"/>
        <w:right w:val="none" w:sz="0" w:space="4" w:color="auto"/>
      </w:pBdr>
      <w:tabs>
        <w:tab w:val="center" w:pos="4153"/>
        <w:tab w:val="right" w:pos="8306"/>
      </w:tabs>
      <w:snapToGrid w:val="0"/>
    </w:pPr>
    <w:rPr>
      <w:rFonts w:cs="Times New Roman"/>
      <w:sz w:val="18"/>
    </w:rPr>
  </w:style>
  <w:style w:type="character" w:customStyle="1" w:styleId="afe">
    <w:name w:val="页眉 字符"/>
    <w:basedOn w:val="a0"/>
    <w:link w:val="afd"/>
    <w:rsid w:val="003B6191"/>
    <w:rPr>
      <w:rFonts w:ascii="Calibri" w:eastAsia="宋体" w:hAnsi="Calibri" w:cs="Times New Roman"/>
      <w:kern w:val="2"/>
      <w:sz w:val="18"/>
      <w:szCs w:val="24"/>
    </w:rPr>
  </w:style>
  <w:style w:type="paragraph" w:styleId="aff">
    <w:name w:val="footer"/>
    <w:basedOn w:val="a"/>
    <w:link w:val="aff0"/>
    <w:rsid w:val="00862082"/>
    <w:pPr>
      <w:tabs>
        <w:tab w:val="center" w:pos="4153"/>
        <w:tab w:val="right" w:pos="8306"/>
      </w:tabs>
      <w:snapToGrid w:val="0"/>
      <w:jc w:val="left"/>
    </w:pPr>
    <w:rPr>
      <w:rFonts w:cs="Times New Roman"/>
      <w:sz w:val="18"/>
    </w:rPr>
  </w:style>
  <w:style w:type="character" w:customStyle="1" w:styleId="aff0">
    <w:name w:val="页脚 字符"/>
    <w:basedOn w:val="a0"/>
    <w:link w:val="aff"/>
    <w:rsid w:val="003B6191"/>
    <w:rPr>
      <w:rFonts w:ascii="Calibri" w:eastAsia="宋体" w:hAnsi="Calibri" w:cs="Times New Roman"/>
      <w:kern w:val="2"/>
      <w:sz w:val="18"/>
      <w:szCs w:val="24"/>
    </w:rPr>
  </w:style>
  <w:style w:type="paragraph" w:styleId="aff1">
    <w:name w:val="Body Text Indent"/>
    <w:basedOn w:val="a"/>
    <w:link w:val="aff2"/>
    <w:rsid w:val="00862082"/>
    <w:pPr>
      <w:spacing w:after="120"/>
      <w:ind w:leftChars="200" w:left="420"/>
    </w:pPr>
    <w:rPr>
      <w:rFonts w:cs="Times New Roman"/>
    </w:rPr>
  </w:style>
  <w:style w:type="character" w:customStyle="1" w:styleId="aff2">
    <w:name w:val="正文文本缩进 字符"/>
    <w:basedOn w:val="a0"/>
    <w:link w:val="aff1"/>
    <w:rsid w:val="003B6191"/>
    <w:rPr>
      <w:rFonts w:ascii="Calibri" w:eastAsia="宋体" w:hAnsi="Calibri" w:cs="Times New Roman"/>
      <w:kern w:val="2"/>
      <w:sz w:val="21"/>
      <w:szCs w:val="24"/>
    </w:rPr>
  </w:style>
  <w:style w:type="paragraph" w:styleId="21">
    <w:name w:val="Body Text First Indent 2"/>
    <w:basedOn w:val="aff1"/>
    <w:link w:val="22"/>
    <w:rsid w:val="00862082"/>
    <w:pPr>
      <w:ind w:leftChars="0" w:left="0" w:firstLine="420"/>
      <w:jc w:val="left"/>
    </w:pPr>
    <w:rPr>
      <w:rFonts w:hAnsi="Times New Roman"/>
    </w:rPr>
  </w:style>
  <w:style w:type="character" w:customStyle="1" w:styleId="22">
    <w:name w:val="正文文本首行缩进 2 字符"/>
    <w:basedOn w:val="aff2"/>
    <w:link w:val="21"/>
    <w:rsid w:val="003B6191"/>
    <w:rPr>
      <w:rFonts w:ascii="宋体" w:eastAsia="宋体" w:hAnsi="Times New Roman" w:cs="Times New Roman"/>
      <w:kern w:val="2"/>
      <w:sz w:val="21"/>
      <w:szCs w:val="24"/>
    </w:rPr>
  </w:style>
  <w:style w:type="character" w:customStyle="1" w:styleId="a4">
    <w:name w:val="列表段落 字符"/>
    <w:aliases w:val="List narrow 字符"/>
    <w:link w:val="a3"/>
    <w:uiPriority w:val="34"/>
    <w:qFormat/>
    <w:rsid w:val="00862082"/>
  </w:style>
  <w:style w:type="paragraph" w:styleId="aff3">
    <w:name w:val="Revision"/>
    <w:hidden/>
    <w:uiPriority w:val="99"/>
    <w:semiHidden/>
    <w:rsid w:val="00E168FD"/>
    <w:pPr>
      <w:spacing w:after="0" w:line="240" w:lineRule="auto"/>
      <w:jc w:val="left"/>
    </w:pPr>
    <w:rPr>
      <w:rFonts w:ascii="宋体" w:eastAsia="宋体" w:hAnsi="宋体"/>
      <w:sz w:val="24"/>
      <w:szCs w:val="24"/>
    </w:rPr>
  </w:style>
  <w:style w:type="paragraph" w:styleId="aff4">
    <w:name w:val="Balloon Text"/>
    <w:basedOn w:val="a"/>
    <w:link w:val="aff5"/>
    <w:uiPriority w:val="99"/>
    <w:semiHidden/>
    <w:unhideWhenUsed/>
    <w:rsid w:val="00E168FD"/>
    <w:pPr>
      <w:spacing w:after="0" w:line="240" w:lineRule="auto"/>
    </w:pPr>
    <w:rPr>
      <w:sz w:val="18"/>
      <w:szCs w:val="18"/>
    </w:rPr>
  </w:style>
  <w:style w:type="character" w:customStyle="1" w:styleId="aff5">
    <w:name w:val="批注框文本 字符"/>
    <w:basedOn w:val="a0"/>
    <w:link w:val="aff4"/>
    <w:uiPriority w:val="99"/>
    <w:semiHidden/>
    <w:rsid w:val="00E168FD"/>
    <w:rPr>
      <w:rFonts w:ascii="宋体" w:eastAsia="宋体" w:hAns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DD4C6-457F-4E56-A5DC-C42DE9823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4</Pages>
  <Words>293</Words>
  <Characters>1675</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王 森</cp:lastModifiedBy>
  <cp:revision>120</cp:revision>
  <dcterms:created xsi:type="dcterms:W3CDTF">2019-05-08T09:57:00Z</dcterms:created>
  <dcterms:modified xsi:type="dcterms:W3CDTF">2019-07-22T08:42:00Z</dcterms:modified>
</cp:coreProperties>
</file>